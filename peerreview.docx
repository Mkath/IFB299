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260" w:rsidRPr="005C1260" w:rsidRDefault="005C1260" w:rsidP="005C1260">
      <w:pPr>
        <w:spacing w:after="0" w:line="240" w:lineRule="auto"/>
        <w:rPr>
          <w:rFonts w:ascii="Times New Roman" w:eastAsia="Times New Roman" w:hAnsi="Times New Roman" w:cs="Times New Roman"/>
          <w:sz w:val="24"/>
          <w:szCs w:val="24"/>
          <w:lang w:eastAsia="en-AU"/>
        </w:rPr>
      </w:pPr>
      <w:r w:rsidRPr="005C1260">
        <w:rPr>
          <w:rFonts w:ascii="Arial" w:eastAsia="Times New Roman" w:hAnsi="Arial" w:cs="Arial"/>
          <w:color w:val="000000"/>
          <w:lang w:eastAsia="en-AU"/>
        </w:rPr>
        <w:t xml:space="preserve">342/30 Macrossan Street </w:t>
      </w:r>
    </w:p>
    <w:p w:rsidR="005C1260" w:rsidRPr="005C1260" w:rsidRDefault="005C1260" w:rsidP="005C1260">
      <w:pPr>
        <w:spacing w:after="0" w:line="240" w:lineRule="auto"/>
        <w:rPr>
          <w:rFonts w:ascii="Times New Roman" w:eastAsia="Times New Roman" w:hAnsi="Times New Roman" w:cs="Times New Roman"/>
          <w:sz w:val="24"/>
          <w:szCs w:val="24"/>
          <w:lang w:eastAsia="en-AU"/>
        </w:rPr>
      </w:pPr>
      <w:r w:rsidRPr="005C1260">
        <w:rPr>
          <w:rFonts w:ascii="Arial" w:eastAsia="Times New Roman" w:hAnsi="Arial" w:cs="Arial"/>
          <w:color w:val="000000"/>
          <w:lang w:eastAsia="en-AU"/>
        </w:rPr>
        <w:t>Norman Park, 4170</w:t>
      </w:r>
    </w:p>
    <w:p w:rsidR="005C1260" w:rsidRPr="005C1260" w:rsidRDefault="005C1260" w:rsidP="005C1260">
      <w:pPr>
        <w:spacing w:after="0" w:line="240" w:lineRule="auto"/>
        <w:rPr>
          <w:rFonts w:ascii="Times New Roman" w:eastAsia="Times New Roman" w:hAnsi="Times New Roman" w:cs="Times New Roman"/>
          <w:sz w:val="24"/>
          <w:szCs w:val="24"/>
          <w:lang w:eastAsia="en-AU"/>
        </w:rPr>
      </w:pPr>
    </w:p>
    <w:p w:rsidR="005C1260" w:rsidRPr="005C1260" w:rsidRDefault="005C1260" w:rsidP="005C1260">
      <w:pPr>
        <w:spacing w:after="0" w:line="240" w:lineRule="auto"/>
        <w:rPr>
          <w:rFonts w:ascii="Times New Roman" w:eastAsia="Times New Roman" w:hAnsi="Times New Roman" w:cs="Times New Roman"/>
          <w:sz w:val="24"/>
          <w:szCs w:val="24"/>
          <w:lang w:eastAsia="en-AU"/>
        </w:rPr>
      </w:pPr>
      <w:r w:rsidRPr="005C1260">
        <w:rPr>
          <w:rFonts w:ascii="Arial" w:eastAsia="Times New Roman" w:hAnsi="Arial" w:cs="Arial"/>
          <w:color w:val="000000"/>
          <w:lang w:eastAsia="en-AU"/>
        </w:rPr>
        <w:t xml:space="preserve">September </w:t>
      </w:r>
      <w:bookmarkStart w:id="0" w:name="_GoBack"/>
      <w:r w:rsidRPr="005C1260">
        <w:rPr>
          <w:rFonts w:ascii="Arial" w:eastAsia="Times New Roman" w:hAnsi="Arial" w:cs="Arial"/>
          <w:color w:val="000000"/>
          <w:lang w:eastAsia="en-AU"/>
        </w:rPr>
        <w:t>3</w:t>
      </w:r>
      <w:bookmarkEnd w:id="0"/>
      <w:r w:rsidRPr="005C1260">
        <w:rPr>
          <w:rFonts w:ascii="Arial" w:eastAsia="Times New Roman" w:hAnsi="Arial" w:cs="Arial"/>
          <w:color w:val="000000"/>
          <w:lang w:eastAsia="en-AU"/>
        </w:rPr>
        <w:t>, 2015</w:t>
      </w:r>
    </w:p>
    <w:p w:rsidR="005C1260" w:rsidRPr="005C1260" w:rsidDel="000E3218" w:rsidRDefault="005C1260" w:rsidP="005C1260">
      <w:pPr>
        <w:spacing w:after="0" w:line="240" w:lineRule="auto"/>
        <w:rPr>
          <w:rFonts w:ascii="Times New Roman" w:eastAsia="Times New Roman" w:hAnsi="Times New Roman" w:cs="Times New Roman"/>
          <w:sz w:val="24"/>
          <w:szCs w:val="24"/>
          <w:lang w:eastAsia="en-AU"/>
        </w:rPr>
      </w:pPr>
      <w:moveFromRangeStart w:id="1" w:author="Mike Kath" w:date="2015-09-08T15:21:00Z" w:name="move429489025"/>
      <w:moveFrom w:id="2" w:author="Mike Kath" w:date="2015-09-08T15:21:00Z">
        <w:r w:rsidRPr="005C1260" w:rsidDel="000E3218">
          <w:rPr>
            <w:rFonts w:ascii="Arial" w:eastAsia="Times New Roman" w:hAnsi="Arial" w:cs="Arial"/>
            <w:color w:val="000000"/>
            <w:lang w:eastAsia="en-AU"/>
          </w:rPr>
          <w:t>Team Reviewing:</w:t>
        </w:r>
      </w:moveFrom>
    </w:p>
    <w:p w:rsidR="005C1260" w:rsidRPr="005C1260" w:rsidDel="000E3218" w:rsidRDefault="005C1260" w:rsidP="005C1260">
      <w:pPr>
        <w:spacing w:after="0" w:line="240" w:lineRule="auto"/>
        <w:rPr>
          <w:rFonts w:ascii="Times New Roman" w:eastAsia="Times New Roman" w:hAnsi="Times New Roman" w:cs="Times New Roman"/>
          <w:sz w:val="24"/>
          <w:szCs w:val="24"/>
          <w:lang w:eastAsia="en-AU"/>
        </w:rPr>
      </w:pPr>
      <w:moveFrom w:id="3" w:author="Mike Kath" w:date="2015-09-08T15:21:00Z">
        <w:r w:rsidRPr="005C1260" w:rsidDel="000E3218">
          <w:rPr>
            <w:rFonts w:ascii="Arial" w:eastAsia="Times New Roman" w:hAnsi="Arial" w:cs="Arial"/>
            <w:color w:val="000000"/>
            <w:lang w:eastAsia="en-AU"/>
          </w:rPr>
          <w:t>N9293833 Michael Kath</w:t>
        </w:r>
      </w:moveFrom>
    </w:p>
    <w:p w:rsidR="005C1260" w:rsidRPr="005C1260" w:rsidDel="000E3218" w:rsidRDefault="005C1260" w:rsidP="005C1260">
      <w:pPr>
        <w:spacing w:after="0" w:line="240" w:lineRule="auto"/>
        <w:rPr>
          <w:rFonts w:ascii="Times New Roman" w:eastAsia="Times New Roman" w:hAnsi="Times New Roman" w:cs="Times New Roman"/>
          <w:sz w:val="24"/>
          <w:szCs w:val="24"/>
          <w:lang w:eastAsia="en-AU"/>
        </w:rPr>
      </w:pPr>
      <w:moveFrom w:id="4" w:author="Mike Kath" w:date="2015-09-08T15:21:00Z">
        <w:r w:rsidRPr="005C1260" w:rsidDel="000E3218">
          <w:rPr>
            <w:rFonts w:ascii="Arial" w:eastAsia="Times New Roman" w:hAnsi="Arial" w:cs="Arial"/>
            <w:color w:val="000000"/>
            <w:lang w:eastAsia="en-AU"/>
          </w:rPr>
          <w:t>N2431378 Yeung Ka Man Carman</w:t>
        </w:r>
      </w:moveFrom>
    </w:p>
    <w:p w:rsidR="005C1260" w:rsidRPr="005C1260" w:rsidDel="000E3218" w:rsidRDefault="005C1260" w:rsidP="005C1260">
      <w:pPr>
        <w:spacing w:after="0" w:line="240" w:lineRule="auto"/>
        <w:rPr>
          <w:rFonts w:ascii="Times New Roman" w:eastAsia="Times New Roman" w:hAnsi="Times New Roman" w:cs="Times New Roman"/>
          <w:sz w:val="24"/>
          <w:szCs w:val="24"/>
          <w:lang w:eastAsia="en-AU"/>
        </w:rPr>
      </w:pPr>
      <w:moveFrom w:id="5" w:author="Mike Kath" w:date="2015-09-08T15:21:00Z">
        <w:r w:rsidRPr="005C1260" w:rsidDel="000E3218">
          <w:rPr>
            <w:rFonts w:ascii="Arial" w:eastAsia="Times New Roman" w:hAnsi="Arial" w:cs="Arial"/>
            <w:color w:val="000000"/>
            <w:lang w:eastAsia="en-AU"/>
          </w:rPr>
          <w:t>N9106243 Tim Pope</w:t>
        </w:r>
      </w:moveFrom>
    </w:p>
    <w:p w:rsidR="005C1260" w:rsidRPr="005C1260" w:rsidDel="000E3218" w:rsidRDefault="005C1260" w:rsidP="005C1260">
      <w:pPr>
        <w:spacing w:after="0" w:line="240" w:lineRule="auto"/>
        <w:rPr>
          <w:rFonts w:ascii="Times New Roman" w:eastAsia="Times New Roman" w:hAnsi="Times New Roman" w:cs="Times New Roman"/>
          <w:sz w:val="24"/>
          <w:szCs w:val="24"/>
          <w:lang w:eastAsia="en-AU"/>
        </w:rPr>
      </w:pPr>
      <w:moveFrom w:id="6" w:author="Mike Kath" w:date="2015-09-08T15:21:00Z">
        <w:r w:rsidRPr="005C1260" w:rsidDel="000E3218">
          <w:rPr>
            <w:rFonts w:ascii="Arial" w:eastAsia="Times New Roman" w:hAnsi="Arial" w:cs="Arial"/>
            <w:color w:val="000000"/>
            <w:lang w:eastAsia="en-AU"/>
          </w:rPr>
          <w:t>N9037497 Yanshan Li</w:t>
        </w:r>
      </w:moveFrom>
    </w:p>
    <w:p w:rsidR="005C1260" w:rsidRPr="005C1260" w:rsidDel="000E3218" w:rsidRDefault="005C1260" w:rsidP="005C1260">
      <w:pPr>
        <w:spacing w:after="0" w:line="240" w:lineRule="auto"/>
        <w:rPr>
          <w:rFonts w:ascii="Times New Roman" w:eastAsia="Times New Roman" w:hAnsi="Times New Roman" w:cs="Times New Roman"/>
          <w:sz w:val="24"/>
          <w:szCs w:val="24"/>
          <w:lang w:eastAsia="en-AU"/>
        </w:rPr>
      </w:pPr>
      <w:moveFrom w:id="7" w:author="Mike Kath" w:date="2015-09-08T15:21:00Z">
        <w:r w:rsidRPr="005C1260" w:rsidDel="000E3218">
          <w:rPr>
            <w:rFonts w:ascii="Arial" w:eastAsia="Times New Roman" w:hAnsi="Arial" w:cs="Arial"/>
            <w:color w:val="000000"/>
            <w:lang w:eastAsia="en-AU"/>
          </w:rPr>
          <w:t>N8872856 Kayla Hall</w:t>
        </w:r>
      </w:moveFrom>
    </w:p>
    <w:p w:rsidR="005C1260" w:rsidRPr="005C1260" w:rsidDel="000E3218" w:rsidRDefault="005C1260" w:rsidP="005C1260">
      <w:pPr>
        <w:spacing w:after="0" w:line="240" w:lineRule="auto"/>
        <w:rPr>
          <w:rFonts w:ascii="Times New Roman" w:eastAsia="Times New Roman" w:hAnsi="Times New Roman" w:cs="Times New Roman"/>
          <w:sz w:val="24"/>
          <w:szCs w:val="24"/>
          <w:lang w:eastAsia="en-AU"/>
        </w:rPr>
      </w:pPr>
      <w:moveFrom w:id="8" w:author="Mike Kath" w:date="2015-09-08T15:21:00Z">
        <w:r w:rsidRPr="005C1260" w:rsidDel="000E3218">
          <w:rPr>
            <w:rFonts w:ascii="Arial" w:eastAsia="Times New Roman" w:hAnsi="Arial" w:cs="Arial"/>
            <w:color w:val="000000"/>
            <w:lang w:eastAsia="en-AU"/>
          </w:rPr>
          <w:t>N9106201 Sean Little</w:t>
        </w:r>
      </w:moveFrom>
    </w:p>
    <w:moveFromRangeEnd w:id="1"/>
    <w:p w:rsidR="005C1260" w:rsidRPr="005C1260" w:rsidRDefault="005C1260" w:rsidP="005C1260">
      <w:pPr>
        <w:spacing w:after="0" w:line="240" w:lineRule="auto"/>
        <w:rPr>
          <w:rFonts w:ascii="Times New Roman" w:eastAsia="Times New Roman" w:hAnsi="Times New Roman" w:cs="Times New Roman"/>
          <w:sz w:val="24"/>
          <w:szCs w:val="24"/>
          <w:lang w:eastAsia="en-AU"/>
        </w:rPr>
      </w:pPr>
    </w:p>
    <w:p w:rsidR="005C1260" w:rsidRPr="005C1260" w:rsidRDefault="005C1260" w:rsidP="005C1260">
      <w:pPr>
        <w:spacing w:after="0" w:line="240" w:lineRule="auto"/>
        <w:rPr>
          <w:rFonts w:ascii="Times New Roman" w:eastAsia="Times New Roman" w:hAnsi="Times New Roman" w:cs="Times New Roman"/>
          <w:sz w:val="24"/>
          <w:szCs w:val="24"/>
          <w:lang w:eastAsia="en-AU"/>
        </w:rPr>
      </w:pPr>
      <w:r w:rsidRPr="005C1260">
        <w:rPr>
          <w:rFonts w:ascii="Arial" w:eastAsia="Times New Roman" w:hAnsi="Arial" w:cs="Arial"/>
          <w:color w:val="000000"/>
          <w:lang w:eastAsia="en-AU"/>
        </w:rPr>
        <w:t>Team Reviewed:</w:t>
      </w:r>
    </w:p>
    <w:p w:rsidR="005C1260" w:rsidRPr="005C1260" w:rsidRDefault="005C1260" w:rsidP="005C1260">
      <w:pPr>
        <w:spacing w:after="0" w:line="240" w:lineRule="auto"/>
        <w:rPr>
          <w:rFonts w:ascii="Times New Roman" w:eastAsia="Times New Roman" w:hAnsi="Times New Roman" w:cs="Times New Roman"/>
          <w:sz w:val="24"/>
          <w:szCs w:val="24"/>
          <w:lang w:eastAsia="en-AU"/>
        </w:rPr>
      </w:pPr>
      <w:r w:rsidRPr="005C1260">
        <w:rPr>
          <w:rFonts w:ascii="Arial" w:eastAsia="Times New Roman" w:hAnsi="Arial" w:cs="Arial"/>
          <w:color w:val="000000"/>
          <w:lang w:eastAsia="en-AU"/>
        </w:rPr>
        <w:t>Group 95</w:t>
      </w:r>
    </w:p>
    <w:p w:rsidR="005C1260" w:rsidRPr="005C1260" w:rsidRDefault="005C1260" w:rsidP="005C1260">
      <w:pPr>
        <w:spacing w:after="0" w:line="240" w:lineRule="auto"/>
        <w:rPr>
          <w:rFonts w:ascii="Times New Roman" w:eastAsia="Times New Roman" w:hAnsi="Times New Roman" w:cs="Times New Roman"/>
          <w:sz w:val="24"/>
          <w:szCs w:val="24"/>
          <w:lang w:eastAsia="en-AU"/>
        </w:rPr>
      </w:pPr>
      <w:r w:rsidRPr="005C1260">
        <w:rPr>
          <w:rFonts w:ascii="Arial" w:eastAsia="Times New Roman" w:hAnsi="Arial" w:cs="Arial"/>
          <w:color w:val="000000"/>
          <w:lang w:eastAsia="en-AU"/>
        </w:rPr>
        <w:t>Project under development: Help Desk</w:t>
      </w:r>
    </w:p>
    <w:p w:rsidR="005C1260" w:rsidRPr="005C1260" w:rsidRDefault="005C1260" w:rsidP="005C1260">
      <w:pPr>
        <w:spacing w:after="0" w:line="240" w:lineRule="auto"/>
        <w:rPr>
          <w:rFonts w:ascii="Times New Roman" w:eastAsia="Times New Roman" w:hAnsi="Times New Roman" w:cs="Times New Roman"/>
          <w:sz w:val="24"/>
          <w:szCs w:val="24"/>
          <w:lang w:eastAsia="en-AU"/>
        </w:rPr>
      </w:pPr>
      <w:r w:rsidRPr="005C1260">
        <w:rPr>
          <w:rFonts w:ascii="Arial" w:eastAsia="Times New Roman" w:hAnsi="Arial" w:cs="Arial"/>
          <w:color w:val="000000"/>
          <w:lang w:eastAsia="en-AU"/>
        </w:rPr>
        <w:t xml:space="preserve">Team Leader: Mr Christopher </w:t>
      </w:r>
      <w:proofErr w:type="spellStart"/>
      <w:r w:rsidRPr="005C1260">
        <w:rPr>
          <w:rFonts w:ascii="Arial" w:eastAsia="Times New Roman" w:hAnsi="Arial" w:cs="Arial"/>
          <w:color w:val="000000"/>
          <w:lang w:eastAsia="en-AU"/>
        </w:rPr>
        <w:t>Pedler</w:t>
      </w:r>
      <w:proofErr w:type="spellEnd"/>
    </w:p>
    <w:p w:rsidR="005C1260" w:rsidRPr="005C1260" w:rsidRDefault="005C1260" w:rsidP="005C1260">
      <w:pPr>
        <w:spacing w:after="0" w:line="240" w:lineRule="auto"/>
        <w:rPr>
          <w:rFonts w:ascii="Times New Roman" w:eastAsia="Times New Roman" w:hAnsi="Times New Roman" w:cs="Times New Roman"/>
          <w:sz w:val="24"/>
          <w:szCs w:val="24"/>
          <w:lang w:eastAsia="en-AU"/>
        </w:rPr>
      </w:pPr>
      <w:r w:rsidRPr="005C1260">
        <w:rPr>
          <w:rFonts w:ascii="Arial" w:eastAsia="Times New Roman" w:hAnsi="Arial" w:cs="Arial"/>
          <w:color w:val="000000"/>
          <w:lang w:eastAsia="en-AU"/>
        </w:rPr>
        <w:t>chrispedler1@gmail.com</w:t>
      </w:r>
    </w:p>
    <w:p w:rsidR="005C1260" w:rsidRPr="005C1260" w:rsidRDefault="005C1260" w:rsidP="005C1260">
      <w:pPr>
        <w:spacing w:after="0" w:line="240" w:lineRule="auto"/>
        <w:rPr>
          <w:rFonts w:ascii="Times New Roman" w:eastAsia="Times New Roman" w:hAnsi="Times New Roman" w:cs="Times New Roman"/>
          <w:sz w:val="24"/>
          <w:szCs w:val="24"/>
          <w:lang w:eastAsia="en-AU"/>
        </w:rPr>
      </w:pPr>
    </w:p>
    <w:p w:rsidR="005C1260" w:rsidRPr="005C1260" w:rsidRDefault="005C1260" w:rsidP="005C1260">
      <w:pPr>
        <w:spacing w:after="0" w:line="240" w:lineRule="auto"/>
        <w:rPr>
          <w:rFonts w:ascii="Times New Roman" w:eastAsia="Times New Roman" w:hAnsi="Times New Roman" w:cs="Times New Roman"/>
          <w:sz w:val="24"/>
          <w:szCs w:val="24"/>
          <w:lang w:eastAsia="en-AU"/>
        </w:rPr>
      </w:pPr>
      <w:r w:rsidRPr="005C1260">
        <w:rPr>
          <w:rFonts w:ascii="Arial" w:eastAsia="Times New Roman" w:hAnsi="Arial" w:cs="Arial"/>
          <w:color w:val="000000"/>
          <w:lang w:eastAsia="en-AU"/>
        </w:rPr>
        <w:t xml:space="preserve">Dear Christopher </w:t>
      </w:r>
      <w:proofErr w:type="spellStart"/>
      <w:r w:rsidRPr="005C1260">
        <w:rPr>
          <w:rFonts w:ascii="Arial" w:eastAsia="Times New Roman" w:hAnsi="Arial" w:cs="Arial"/>
          <w:color w:val="000000"/>
          <w:lang w:eastAsia="en-AU"/>
        </w:rPr>
        <w:t>Pedler</w:t>
      </w:r>
      <w:proofErr w:type="spellEnd"/>
      <w:r w:rsidRPr="005C1260">
        <w:rPr>
          <w:rFonts w:ascii="Arial" w:eastAsia="Times New Roman" w:hAnsi="Arial" w:cs="Arial"/>
          <w:color w:val="000000"/>
          <w:lang w:eastAsia="en-AU"/>
        </w:rPr>
        <w:t>,</w:t>
      </w:r>
    </w:p>
    <w:p w:rsidR="005C1260" w:rsidRPr="005C1260" w:rsidRDefault="005C1260" w:rsidP="005C1260">
      <w:pPr>
        <w:spacing w:after="0" w:line="240" w:lineRule="auto"/>
        <w:rPr>
          <w:rFonts w:ascii="Times New Roman" w:eastAsia="Times New Roman" w:hAnsi="Times New Roman" w:cs="Times New Roman"/>
          <w:sz w:val="24"/>
          <w:szCs w:val="24"/>
          <w:lang w:eastAsia="en-AU"/>
        </w:rPr>
      </w:pPr>
    </w:p>
    <w:p w:rsidR="005C1260" w:rsidRPr="005C1260" w:rsidRDefault="005C1260" w:rsidP="005C1260">
      <w:pPr>
        <w:spacing w:after="0" w:line="240" w:lineRule="auto"/>
        <w:rPr>
          <w:rFonts w:ascii="Times New Roman" w:eastAsia="Times New Roman" w:hAnsi="Times New Roman" w:cs="Times New Roman"/>
          <w:sz w:val="24"/>
          <w:szCs w:val="24"/>
          <w:lang w:eastAsia="en-AU"/>
        </w:rPr>
      </w:pPr>
      <w:r w:rsidRPr="005C1260">
        <w:rPr>
          <w:rFonts w:ascii="Arial" w:eastAsia="Times New Roman" w:hAnsi="Arial" w:cs="Arial"/>
          <w:color w:val="000000"/>
          <w:lang w:eastAsia="en-AU"/>
        </w:rPr>
        <w:t xml:space="preserve">As a representative of group 93, I would like to present you and your group with a formal review of your demonstration and progress involved with our required help desk website.  In respect to your demonstration, the preparedness, expectations, technical and professionalism involved had a mostly positive outcome.  There is feedback for all of these aspects for improvement on the project, including strengths and weaknesses.  The aspects of the demonstration and progress of the project that needs the most attention are our expectations of progress and professionalism.  Direct, actionable suggestions will be provided for improvement.  The demonstration </w:t>
      </w:r>
      <w:ins w:id="9" w:author="Kayla Hall" w:date="2015-09-08T13:02:00Z">
        <w:r>
          <w:rPr>
            <w:rFonts w:ascii="Arial" w:eastAsia="Times New Roman" w:hAnsi="Arial" w:cs="Arial"/>
            <w:color w:val="000000"/>
            <w:lang w:eastAsia="en-AU"/>
          </w:rPr>
          <w:t xml:space="preserve">overall </w:t>
        </w:r>
      </w:ins>
      <w:r w:rsidRPr="005C1260">
        <w:rPr>
          <w:rFonts w:ascii="Arial" w:eastAsia="Times New Roman" w:hAnsi="Arial" w:cs="Arial"/>
          <w:color w:val="000000"/>
          <w:lang w:eastAsia="en-AU"/>
        </w:rPr>
        <w:t xml:space="preserve">was effective in giving us a good insight into </w:t>
      </w:r>
      <w:del w:id="10" w:author="Kayla Hall" w:date="2015-09-08T13:02:00Z">
        <w:r w:rsidRPr="005C1260" w:rsidDel="005C1260">
          <w:rPr>
            <w:rFonts w:ascii="Arial" w:eastAsia="Times New Roman" w:hAnsi="Arial" w:cs="Arial"/>
            <w:color w:val="000000"/>
            <w:lang w:eastAsia="en-AU"/>
          </w:rPr>
          <w:delText>the project and where the team is at</w:delText>
        </w:r>
      </w:del>
      <w:ins w:id="11" w:author="Kayla Hall" w:date="2015-09-08T13:02:00Z">
        <w:r>
          <w:rPr>
            <w:rFonts w:ascii="Arial" w:eastAsia="Times New Roman" w:hAnsi="Arial" w:cs="Arial"/>
            <w:color w:val="000000"/>
            <w:lang w:eastAsia="en-AU"/>
          </w:rPr>
          <w:t>the direction</w:t>
        </w:r>
      </w:ins>
      <w:ins w:id="12" w:author="Kayla Hall" w:date="2015-09-08T13:03:00Z">
        <w:r>
          <w:rPr>
            <w:rFonts w:ascii="Arial" w:eastAsia="Times New Roman" w:hAnsi="Arial" w:cs="Arial"/>
            <w:color w:val="000000"/>
            <w:lang w:eastAsia="en-AU"/>
          </w:rPr>
          <w:t xml:space="preserve"> of the project</w:t>
        </w:r>
      </w:ins>
      <w:r w:rsidRPr="005C1260">
        <w:rPr>
          <w:rFonts w:ascii="Arial" w:eastAsia="Times New Roman" w:hAnsi="Arial" w:cs="Arial"/>
          <w:color w:val="000000"/>
          <w:lang w:eastAsia="en-AU"/>
        </w:rPr>
        <w:t>.   </w:t>
      </w:r>
    </w:p>
    <w:p w:rsidR="005C1260" w:rsidRPr="005C1260" w:rsidRDefault="005C1260" w:rsidP="005C1260">
      <w:pPr>
        <w:spacing w:after="0" w:line="240" w:lineRule="auto"/>
        <w:rPr>
          <w:rFonts w:ascii="Times New Roman" w:eastAsia="Times New Roman" w:hAnsi="Times New Roman" w:cs="Times New Roman"/>
          <w:sz w:val="24"/>
          <w:szCs w:val="24"/>
          <w:lang w:eastAsia="en-AU"/>
        </w:rPr>
      </w:pPr>
    </w:p>
    <w:p w:rsidR="005C1260" w:rsidRPr="005C1260" w:rsidRDefault="005C1260" w:rsidP="005C1260">
      <w:pPr>
        <w:spacing w:after="0" w:line="240" w:lineRule="auto"/>
        <w:rPr>
          <w:rFonts w:ascii="Times New Roman" w:eastAsia="Times New Roman" w:hAnsi="Times New Roman" w:cs="Times New Roman"/>
          <w:sz w:val="24"/>
          <w:szCs w:val="24"/>
          <w:lang w:eastAsia="en-AU"/>
        </w:rPr>
      </w:pPr>
      <w:r w:rsidRPr="005C1260">
        <w:rPr>
          <w:rFonts w:ascii="Arial" w:eastAsia="Times New Roman" w:hAnsi="Arial" w:cs="Arial"/>
          <w:color w:val="000000"/>
          <w:lang w:eastAsia="en-AU"/>
        </w:rPr>
        <w:t xml:space="preserve">Firstly, the preparation involved </w:t>
      </w:r>
      <w:del w:id="13" w:author="Kayla Hall" w:date="2015-09-08T13:05:00Z">
        <w:r w:rsidRPr="005C1260" w:rsidDel="005C1260">
          <w:rPr>
            <w:rFonts w:ascii="Arial" w:eastAsia="Times New Roman" w:hAnsi="Arial" w:cs="Arial"/>
            <w:color w:val="000000"/>
            <w:lang w:eastAsia="en-AU"/>
          </w:rPr>
          <w:delText xml:space="preserve">with your presentation </w:delText>
        </w:r>
      </w:del>
      <w:r w:rsidRPr="005C1260">
        <w:rPr>
          <w:rFonts w:ascii="Arial" w:eastAsia="Times New Roman" w:hAnsi="Arial" w:cs="Arial"/>
          <w:color w:val="000000"/>
          <w:lang w:eastAsia="en-AU"/>
        </w:rPr>
        <w:t>was adequate</w:t>
      </w:r>
      <w:ins w:id="14" w:author="Kayla Hall" w:date="2015-09-08T13:05:00Z">
        <w:r>
          <w:rPr>
            <w:rFonts w:ascii="Arial" w:eastAsia="Times New Roman" w:hAnsi="Arial" w:cs="Arial"/>
            <w:color w:val="000000"/>
            <w:lang w:eastAsia="en-AU"/>
          </w:rPr>
          <w:t xml:space="preserve"> to produce an engaging</w:t>
        </w:r>
      </w:ins>
      <w:ins w:id="15" w:author="Kayla Hall" w:date="2015-09-08T13:06:00Z">
        <w:r>
          <w:rPr>
            <w:rFonts w:ascii="Arial" w:eastAsia="Times New Roman" w:hAnsi="Arial" w:cs="Arial"/>
            <w:color w:val="000000"/>
            <w:lang w:eastAsia="en-AU"/>
          </w:rPr>
          <w:t xml:space="preserve"> presentation</w:t>
        </w:r>
      </w:ins>
      <w:r w:rsidRPr="005C1260">
        <w:rPr>
          <w:rFonts w:ascii="Arial" w:eastAsia="Times New Roman" w:hAnsi="Arial" w:cs="Arial"/>
          <w:color w:val="000000"/>
          <w:lang w:eastAsia="en-AU"/>
        </w:rPr>
        <w:t xml:space="preserve">.  Your presenter </w:t>
      </w:r>
      <w:del w:id="16" w:author="Kayla Hall" w:date="2015-09-08T13:06:00Z">
        <w:r w:rsidRPr="005C1260" w:rsidDel="005C1260">
          <w:rPr>
            <w:rFonts w:ascii="Arial" w:eastAsia="Times New Roman" w:hAnsi="Arial" w:cs="Arial"/>
            <w:color w:val="000000"/>
            <w:lang w:eastAsia="en-AU"/>
          </w:rPr>
          <w:delText xml:space="preserve">seemed </w:delText>
        </w:r>
      </w:del>
      <w:ins w:id="17" w:author="Kayla Hall" w:date="2015-09-08T13:06:00Z">
        <w:r>
          <w:rPr>
            <w:rFonts w:ascii="Arial" w:eastAsia="Times New Roman" w:hAnsi="Arial" w:cs="Arial"/>
            <w:color w:val="000000"/>
            <w:lang w:eastAsia="en-AU"/>
          </w:rPr>
          <w:t>was</w:t>
        </w:r>
        <w:r w:rsidRPr="005C1260">
          <w:rPr>
            <w:rFonts w:ascii="Arial" w:eastAsia="Times New Roman" w:hAnsi="Arial" w:cs="Arial"/>
            <w:color w:val="000000"/>
            <w:lang w:eastAsia="en-AU"/>
          </w:rPr>
          <w:t xml:space="preserve"> </w:t>
        </w:r>
      </w:ins>
      <w:r w:rsidRPr="005C1260">
        <w:rPr>
          <w:rFonts w:ascii="Arial" w:eastAsia="Times New Roman" w:hAnsi="Arial" w:cs="Arial"/>
          <w:color w:val="000000"/>
          <w:lang w:eastAsia="en-AU"/>
        </w:rPr>
        <w:t xml:space="preserve">well informed of the progress of the tasks at hand.  The presentation itself, including the speaking, </w:t>
      </w:r>
      <w:del w:id="18" w:author="Kayla Hall" w:date="2015-09-08T13:04:00Z">
        <w:r w:rsidRPr="005C1260" w:rsidDel="005C1260">
          <w:rPr>
            <w:rFonts w:ascii="Arial" w:eastAsia="Times New Roman" w:hAnsi="Arial" w:cs="Arial"/>
            <w:color w:val="000000"/>
            <w:lang w:eastAsia="en-AU"/>
          </w:rPr>
          <w:delText>powerpoint</w:delText>
        </w:r>
      </w:del>
      <w:ins w:id="19" w:author="Kayla Hall" w:date="2015-09-08T13:04:00Z">
        <w:r w:rsidRPr="005C1260">
          <w:rPr>
            <w:rFonts w:ascii="Arial" w:eastAsia="Times New Roman" w:hAnsi="Arial" w:cs="Arial"/>
            <w:color w:val="000000"/>
            <w:lang w:eastAsia="en-AU"/>
          </w:rPr>
          <w:t>PowerPoint</w:t>
        </w:r>
      </w:ins>
      <w:r w:rsidRPr="005C1260">
        <w:rPr>
          <w:rFonts w:ascii="Arial" w:eastAsia="Times New Roman" w:hAnsi="Arial" w:cs="Arial"/>
          <w:color w:val="000000"/>
          <w:lang w:eastAsia="en-AU"/>
        </w:rPr>
        <w:t xml:space="preserve"> and website demonstration were all sufficient. </w:t>
      </w:r>
    </w:p>
    <w:p w:rsidR="005C1260" w:rsidRPr="005C1260" w:rsidRDefault="005C1260" w:rsidP="005C1260">
      <w:pPr>
        <w:spacing w:after="0" w:line="240" w:lineRule="auto"/>
        <w:rPr>
          <w:rFonts w:ascii="Times New Roman" w:eastAsia="Times New Roman" w:hAnsi="Times New Roman" w:cs="Times New Roman"/>
          <w:sz w:val="24"/>
          <w:szCs w:val="24"/>
          <w:lang w:eastAsia="en-AU"/>
        </w:rPr>
      </w:pPr>
    </w:p>
    <w:p w:rsidR="005C1260" w:rsidRPr="005C1260" w:rsidRDefault="005C1260" w:rsidP="005C1260">
      <w:pPr>
        <w:spacing w:after="0" w:line="240" w:lineRule="auto"/>
        <w:rPr>
          <w:rFonts w:ascii="Times New Roman" w:eastAsia="Times New Roman" w:hAnsi="Times New Roman" w:cs="Times New Roman"/>
          <w:sz w:val="24"/>
          <w:szCs w:val="24"/>
          <w:lang w:eastAsia="en-AU"/>
        </w:rPr>
      </w:pPr>
      <w:ins w:id="20" w:author="Kayla Hall" w:date="2015-09-08T13:07:00Z">
        <w:r>
          <w:rPr>
            <w:rFonts w:ascii="Arial" w:eastAsia="Times New Roman" w:hAnsi="Arial" w:cs="Arial"/>
            <w:color w:val="000000"/>
            <w:lang w:eastAsia="en-AU"/>
          </w:rPr>
          <w:t>While the presentation was professionally presented</w:t>
        </w:r>
      </w:ins>
      <w:del w:id="21" w:author="Kayla Hall" w:date="2015-09-08T13:07:00Z">
        <w:r w:rsidRPr="005C1260" w:rsidDel="005C1260">
          <w:rPr>
            <w:rFonts w:ascii="Arial" w:eastAsia="Times New Roman" w:hAnsi="Arial" w:cs="Arial"/>
            <w:color w:val="000000"/>
            <w:lang w:eastAsia="en-AU"/>
          </w:rPr>
          <w:delText>T</w:delText>
        </w:r>
      </w:del>
      <w:ins w:id="22" w:author="Kayla Hall" w:date="2015-09-08T13:07:00Z">
        <w:r>
          <w:rPr>
            <w:rFonts w:ascii="Arial" w:eastAsia="Times New Roman" w:hAnsi="Arial" w:cs="Arial"/>
            <w:color w:val="000000"/>
            <w:lang w:eastAsia="en-AU"/>
          </w:rPr>
          <w:t>, t</w:t>
        </w:r>
      </w:ins>
      <w:r w:rsidRPr="005C1260">
        <w:rPr>
          <w:rFonts w:ascii="Arial" w:eastAsia="Times New Roman" w:hAnsi="Arial" w:cs="Arial"/>
          <w:color w:val="000000"/>
          <w:lang w:eastAsia="en-AU"/>
        </w:rPr>
        <w:t>he expectations</w:t>
      </w:r>
      <w:ins w:id="23" w:author="Kayla Hall" w:date="2015-09-08T13:07:00Z">
        <w:r>
          <w:rPr>
            <w:rFonts w:ascii="Arial" w:eastAsia="Times New Roman" w:hAnsi="Arial" w:cs="Arial"/>
            <w:color w:val="000000"/>
            <w:lang w:eastAsia="en-AU"/>
          </w:rPr>
          <w:t xml:space="preserve"> of</w:t>
        </w:r>
      </w:ins>
      <w:r w:rsidRPr="005C1260">
        <w:rPr>
          <w:rFonts w:ascii="Arial" w:eastAsia="Times New Roman" w:hAnsi="Arial" w:cs="Arial"/>
          <w:color w:val="000000"/>
          <w:lang w:eastAsia="en-AU"/>
        </w:rPr>
        <w:t xml:space="preserve"> our group </w:t>
      </w:r>
      <w:del w:id="24" w:author="Kayla Hall" w:date="2015-09-08T13:07:00Z">
        <w:r w:rsidRPr="005C1260" w:rsidDel="005C1260">
          <w:rPr>
            <w:rFonts w:ascii="Arial" w:eastAsia="Times New Roman" w:hAnsi="Arial" w:cs="Arial"/>
            <w:color w:val="000000"/>
            <w:lang w:eastAsia="en-AU"/>
          </w:rPr>
          <w:delText xml:space="preserve">had for your presentation </w:delText>
        </w:r>
      </w:del>
      <w:r w:rsidRPr="005C1260">
        <w:rPr>
          <w:rFonts w:ascii="Arial" w:eastAsia="Times New Roman" w:hAnsi="Arial" w:cs="Arial"/>
          <w:color w:val="000000"/>
          <w:lang w:eastAsia="en-AU"/>
        </w:rPr>
        <w:t xml:space="preserve">were not fully addressed.  The slides were </w:t>
      </w:r>
      <w:del w:id="25" w:author="Kayla Hall" w:date="2015-09-08T13:08:00Z">
        <w:r w:rsidRPr="005C1260" w:rsidDel="005C1260">
          <w:rPr>
            <w:rFonts w:ascii="Arial" w:eastAsia="Times New Roman" w:hAnsi="Arial" w:cs="Arial"/>
            <w:color w:val="000000"/>
            <w:lang w:eastAsia="en-AU"/>
          </w:rPr>
          <w:delText xml:space="preserve">slightly </w:delText>
        </w:r>
      </w:del>
      <w:r w:rsidRPr="005C1260">
        <w:rPr>
          <w:rFonts w:ascii="Arial" w:eastAsia="Times New Roman" w:hAnsi="Arial" w:cs="Arial"/>
          <w:color w:val="000000"/>
          <w:lang w:eastAsia="en-AU"/>
        </w:rPr>
        <w:t xml:space="preserve">less detailed than expected, </w:t>
      </w:r>
      <w:del w:id="26" w:author="Kayla Hall" w:date="2015-09-08T13:08:00Z">
        <w:r w:rsidRPr="005C1260" w:rsidDel="005C1260">
          <w:rPr>
            <w:rFonts w:ascii="Arial" w:eastAsia="Times New Roman" w:hAnsi="Arial" w:cs="Arial"/>
            <w:color w:val="000000"/>
            <w:lang w:eastAsia="en-AU"/>
          </w:rPr>
          <w:delText xml:space="preserve">but </w:delText>
        </w:r>
      </w:del>
      <w:ins w:id="27" w:author="Kayla Hall" w:date="2015-09-08T13:08:00Z">
        <w:r>
          <w:rPr>
            <w:rFonts w:ascii="Arial" w:eastAsia="Times New Roman" w:hAnsi="Arial" w:cs="Arial"/>
            <w:color w:val="000000"/>
            <w:lang w:eastAsia="en-AU"/>
          </w:rPr>
          <w:t>however</w:t>
        </w:r>
        <w:r w:rsidRPr="005C1260">
          <w:rPr>
            <w:rFonts w:ascii="Arial" w:eastAsia="Times New Roman" w:hAnsi="Arial" w:cs="Arial"/>
            <w:color w:val="000000"/>
            <w:lang w:eastAsia="en-AU"/>
          </w:rPr>
          <w:t xml:space="preserve"> </w:t>
        </w:r>
      </w:ins>
      <w:r w:rsidRPr="005C1260">
        <w:rPr>
          <w:rFonts w:ascii="Arial" w:eastAsia="Times New Roman" w:hAnsi="Arial" w:cs="Arial"/>
          <w:color w:val="000000"/>
          <w:lang w:eastAsia="en-AU"/>
        </w:rPr>
        <w:t xml:space="preserve">questions were answered </w:t>
      </w:r>
      <w:del w:id="28" w:author="Kayla Hall" w:date="2015-09-08T13:08:00Z">
        <w:r w:rsidRPr="005C1260" w:rsidDel="005C1260">
          <w:rPr>
            <w:rFonts w:ascii="Arial" w:eastAsia="Times New Roman" w:hAnsi="Arial" w:cs="Arial"/>
            <w:color w:val="000000"/>
            <w:lang w:eastAsia="en-AU"/>
          </w:rPr>
          <w:delText>well which filled that gap</w:delText>
        </w:r>
      </w:del>
      <w:ins w:id="29" w:author="Kayla Hall" w:date="2015-09-08T13:08:00Z">
        <w:r>
          <w:rPr>
            <w:rFonts w:ascii="Arial" w:eastAsia="Times New Roman" w:hAnsi="Arial" w:cs="Arial"/>
            <w:color w:val="000000"/>
            <w:lang w:eastAsia="en-AU"/>
          </w:rPr>
          <w:t xml:space="preserve"> adequately to ensure we had all of the necessary information</w:t>
        </w:r>
      </w:ins>
      <w:r w:rsidRPr="005C1260">
        <w:rPr>
          <w:rFonts w:ascii="Arial" w:eastAsia="Times New Roman" w:hAnsi="Arial" w:cs="Arial"/>
          <w:color w:val="000000"/>
          <w:lang w:eastAsia="en-AU"/>
        </w:rPr>
        <w:t xml:space="preserve">.  If that standard of preparation is consistent throughout development it will give us good insight into your progress, allowing for feedback and an improved outcome.  In terms of the expectations the website demonstration was good, however lacked a few requirements my group was expecting at </w:t>
      </w:r>
      <w:proofErr w:type="gramStart"/>
      <w:r w:rsidRPr="005C1260">
        <w:rPr>
          <w:rFonts w:ascii="Arial" w:eastAsia="Times New Roman" w:hAnsi="Arial" w:cs="Arial"/>
          <w:color w:val="000000"/>
          <w:lang w:eastAsia="en-AU"/>
        </w:rPr>
        <w:t>th</w:t>
      </w:r>
      <w:proofErr w:type="gramEnd"/>
      <w:del w:id="30" w:author="Kayla Hall" w:date="2015-09-08T13:10:00Z">
        <w:r w:rsidRPr="005C1260" w:rsidDel="005C1260">
          <w:rPr>
            <w:rFonts w:ascii="Arial" w:eastAsia="Times New Roman" w:hAnsi="Arial" w:cs="Arial"/>
            <w:color w:val="000000"/>
            <w:lang w:eastAsia="en-AU"/>
          </w:rPr>
          <w:delText>at time</w:delText>
        </w:r>
      </w:del>
      <w:ins w:id="31" w:author="Kayla Hall" w:date="2015-09-08T13:10:00Z">
        <w:r>
          <w:rPr>
            <w:rFonts w:ascii="Arial" w:eastAsia="Times New Roman" w:hAnsi="Arial" w:cs="Arial"/>
            <w:color w:val="000000"/>
            <w:lang w:eastAsia="en-AU"/>
          </w:rPr>
          <w:t>is stage in development</w:t>
        </w:r>
      </w:ins>
      <w:r w:rsidRPr="005C1260">
        <w:rPr>
          <w:rFonts w:ascii="Arial" w:eastAsia="Times New Roman" w:hAnsi="Arial" w:cs="Arial"/>
          <w:color w:val="000000"/>
          <w:lang w:eastAsia="en-AU"/>
        </w:rPr>
        <w:t xml:space="preserve">.  It seemed as though there could have been more examples shown with setting a new ticket to show that it was dynamically displaying on the page as well as the process to link tracking numbers to other orders from volunteers.  On top of this, there was not enough demonstration on the contractor jobs or migrant/reviewer feedback.  There were a few acceptance tests like that of the login, but some stories lacked </w:t>
      </w:r>
      <w:del w:id="32" w:author="Kayla Hall" w:date="2015-09-08T13:10:00Z">
        <w:r w:rsidRPr="005C1260" w:rsidDel="005C1260">
          <w:rPr>
            <w:rFonts w:ascii="Arial" w:eastAsia="Times New Roman" w:hAnsi="Arial" w:cs="Arial"/>
            <w:color w:val="000000"/>
            <w:lang w:eastAsia="en-AU"/>
          </w:rPr>
          <w:delText>their tests</w:delText>
        </w:r>
      </w:del>
      <w:ins w:id="33" w:author="Kayla Hall" w:date="2015-09-08T13:10:00Z">
        <w:r>
          <w:rPr>
            <w:rFonts w:ascii="Arial" w:eastAsia="Times New Roman" w:hAnsi="Arial" w:cs="Arial"/>
            <w:color w:val="000000"/>
            <w:lang w:eastAsia="en-AU"/>
          </w:rPr>
          <w:t>adequate test</w:t>
        </w:r>
      </w:ins>
      <w:ins w:id="34" w:author="Kayla Hall" w:date="2015-09-08T13:11:00Z">
        <w:r>
          <w:rPr>
            <w:rFonts w:ascii="Arial" w:eastAsia="Times New Roman" w:hAnsi="Arial" w:cs="Arial"/>
            <w:color w:val="000000"/>
            <w:lang w:eastAsia="en-AU"/>
          </w:rPr>
          <w:t>ing</w:t>
        </w:r>
      </w:ins>
      <w:r w:rsidRPr="005C1260">
        <w:rPr>
          <w:rFonts w:ascii="Arial" w:eastAsia="Times New Roman" w:hAnsi="Arial" w:cs="Arial"/>
          <w:color w:val="000000"/>
          <w:lang w:eastAsia="en-AU"/>
        </w:rPr>
        <w:t>.  For example, the star rating and automatic contractor response needed to be further demonstrated.  The product developed so far definitely shows value, however it seemed through some parts of the demonstration that some requirements had been neglected to an extent.  </w:t>
      </w:r>
    </w:p>
    <w:p w:rsidR="005C1260" w:rsidRPr="005C1260" w:rsidRDefault="005C1260" w:rsidP="005C1260">
      <w:pPr>
        <w:spacing w:after="0" w:line="240" w:lineRule="auto"/>
        <w:rPr>
          <w:rFonts w:ascii="Times New Roman" w:eastAsia="Times New Roman" w:hAnsi="Times New Roman" w:cs="Times New Roman"/>
          <w:sz w:val="24"/>
          <w:szCs w:val="24"/>
          <w:lang w:eastAsia="en-AU"/>
        </w:rPr>
      </w:pPr>
    </w:p>
    <w:p w:rsidR="00410C3D" w:rsidRDefault="005C1260" w:rsidP="005C1260">
      <w:pPr>
        <w:spacing w:after="0" w:line="240" w:lineRule="auto"/>
        <w:rPr>
          <w:ins w:id="35" w:author="Mike Kath" w:date="2015-09-08T15:16:00Z"/>
          <w:rFonts w:ascii="Arial" w:eastAsia="Times New Roman" w:hAnsi="Arial" w:cs="Arial"/>
          <w:color w:val="000000"/>
          <w:lang w:eastAsia="en-AU"/>
        </w:rPr>
      </w:pPr>
      <w:r w:rsidRPr="005C1260">
        <w:rPr>
          <w:rFonts w:ascii="Arial" w:eastAsia="Times New Roman" w:hAnsi="Arial" w:cs="Arial"/>
          <w:color w:val="000000"/>
          <w:lang w:eastAsia="en-AU"/>
        </w:rPr>
        <w:t xml:space="preserve">Technically, the </w:t>
      </w:r>
      <w:del w:id="36" w:author="Kayla Hall" w:date="2015-09-08T13:11:00Z">
        <w:r w:rsidRPr="005C1260" w:rsidDel="001356BF">
          <w:rPr>
            <w:rFonts w:ascii="Arial" w:eastAsia="Times New Roman" w:hAnsi="Arial" w:cs="Arial"/>
            <w:color w:val="000000"/>
            <w:lang w:eastAsia="en-AU"/>
          </w:rPr>
          <w:delText>powerpoint</w:delText>
        </w:r>
      </w:del>
      <w:ins w:id="37" w:author="Kayla Hall" w:date="2015-09-08T13:11:00Z">
        <w:r w:rsidR="001356BF" w:rsidRPr="005C1260">
          <w:rPr>
            <w:rFonts w:ascii="Arial" w:eastAsia="Times New Roman" w:hAnsi="Arial" w:cs="Arial"/>
            <w:color w:val="000000"/>
            <w:lang w:eastAsia="en-AU"/>
          </w:rPr>
          <w:t>PowerPoint</w:t>
        </w:r>
      </w:ins>
      <w:r w:rsidRPr="005C1260">
        <w:rPr>
          <w:rFonts w:ascii="Arial" w:eastAsia="Times New Roman" w:hAnsi="Arial" w:cs="Arial"/>
          <w:color w:val="000000"/>
          <w:lang w:eastAsia="en-AU"/>
        </w:rPr>
        <w:t xml:space="preserve"> was sound and informative.  The presentation was </w:t>
      </w:r>
      <w:ins w:id="38" w:author="Kayla Hall" w:date="2015-09-08T13:13:00Z">
        <w:r w:rsidR="001356BF">
          <w:rPr>
            <w:rFonts w:ascii="Arial" w:eastAsia="Times New Roman" w:hAnsi="Arial" w:cs="Arial"/>
            <w:color w:val="000000"/>
            <w:lang w:eastAsia="en-AU"/>
          </w:rPr>
          <w:t>on the whole</w:t>
        </w:r>
      </w:ins>
      <w:del w:id="39" w:author="Kayla Hall" w:date="2015-09-08T13:13:00Z">
        <w:r w:rsidRPr="005C1260" w:rsidDel="001356BF">
          <w:rPr>
            <w:rFonts w:ascii="Arial" w:eastAsia="Times New Roman" w:hAnsi="Arial" w:cs="Arial"/>
            <w:color w:val="000000"/>
            <w:lang w:eastAsia="en-AU"/>
          </w:rPr>
          <w:delText>mostly</w:delText>
        </w:r>
      </w:del>
      <w:ins w:id="40" w:author="Kayla Hall" w:date="2015-09-08T13:13:00Z">
        <w:r w:rsidR="001356BF">
          <w:rPr>
            <w:rFonts w:ascii="Arial" w:eastAsia="Times New Roman" w:hAnsi="Arial" w:cs="Arial"/>
            <w:color w:val="000000"/>
            <w:lang w:eastAsia="en-AU"/>
          </w:rPr>
          <w:t xml:space="preserve"> </w:t>
        </w:r>
      </w:ins>
      <w:del w:id="41" w:author="Kayla Hall" w:date="2015-09-08T13:13:00Z">
        <w:r w:rsidRPr="005C1260" w:rsidDel="001356BF">
          <w:rPr>
            <w:rFonts w:ascii="Arial" w:eastAsia="Times New Roman" w:hAnsi="Arial" w:cs="Arial"/>
            <w:color w:val="000000"/>
            <w:lang w:eastAsia="en-AU"/>
          </w:rPr>
          <w:delText xml:space="preserve"> </w:delText>
        </w:r>
      </w:del>
      <w:ins w:id="42" w:author="Kayla Hall" w:date="2015-09-08T13:13:00Z">
        <w:r w:rsidR="001356BF">
          <w:rPr>
            <w:rFonts w:ascii="Arial" w:eastAsia="Times New Roman" w:hAnsi="Arial" w:cs="Arial"/>
            <w:color w:val="000000"/>
            <w:lang w:eastAsia="en-AU"/>
          </w:rPr>
          <w:t>well</w:t>
        </w:r>
        <w:r w:rsidR="001356BF" w:rsidRPr="005C1260">
          <w:rPr>
            <w:rFonts w:ascii="Arial" w:eastAsia="Times New Roman" w:hAnsi="Arial" w:cs="Arial"/>
            <w:color w:val="000000"/>
            <w:lang w:eastAsia="en-AU"/>
          </w:rPr>
          <w:t xml:space="preserve"> </w:t>
        </w:r>
      </w:ins>
      <w:r w:rsidRPr="005C1260">
        <w:rPr>
          <w:rFonts w:ascii="Arial" w:eastAsia="Times New Roman" w:hAnsi="Arial" w:cs="Arial"/>
          <w:color w:val="000000"/>
          <w:lang w:eastAsia="en-AU"/>
        </w:rPr>
        <w:t>suited for</w:t>
      </w:r>
      <w:ins w:id="43" w:author="Kayla Hall" w:date="2015-09-08T13:13:00Z">
        <w:r w:rsidR="001356BF">
          <w:rPr>
            <w:rFonts w:ascii="Arial" w:eastAsia="Times New Roman" w:hAnsi="Arial" w:cs="Arial"/>
            <w:color w:val="000000"/>
            <w:lang w:eastAsia="en-AU"/>
          </w:rPr>
          <w:t xml:space="preserve"> the</w:t>
        </w:r>
      </w:ins>
      <w:r w:rsidRPr="005C1260">
        <w:rPr>
          <w:rFonts w:ascii="Arial" w:eastAsia="Times New Roman" w:hAnsi="Arial" w:cs="Arial"/>
          <w:color w:val="000000"/>
          <w:lang w:eastAsia="en-AU"/>
        </w:rPr>
        <w:t xml:space="preserve"> stakeholders</w:t>
      </w:r>
      <w:ins w:id="44" w:author="Kayla Hall" w:date="2015-09-08T13:13:00Z">
        <w:r w:rsidR="001356BF">
          <w:rPr>
            <w:rFonts w:ascii="Arial" w:eastAsia="Times New Roman" w:hAnsi="Arial" w:cs="Arial"/>
            <w:color w:val="000000"/>
            <w:lang w:eastAsia="en-AU"/>
          </w:rPr>
          <w:t xml:space="preserve"> involved</w:t>
        </w:r>
      </w:ins>
      <w:r w:rsidRPr="005C1260">
        <w:rPr>
          <w:rFonts w:ascii="Arial" w:eastAsia="Times New Roman" w:hAnsi="Arial" w:cs="Arial"/>
          <w:color w:val="000000"/>
          <w:lang w:eastAsia="en-AU"/>
        </w:rPr>
        <w:t xml:space="preserve"> however some parts of the demonstration </w:t>
      </w:r>
      <w:del w:id="45" w:author="Kayla Hall" w:date="2015-09-08T13:14:00Z">
        <w:r w:rsidRPr="005C1260" w:rsidDel="001356BF">
          <w:rPr>
            <w:rFonts w:ascii="Arial" w:eastAsia="Times New Roman" w:hAnsi="Arial" w:cs="Arial"/>
            <w:color w:val="000000"/>
            <w:lang w:eastAsia="en-AU"/>
          </w:rPr>
          <w:delText>lacked a bit of seriousness</w:delText>
        </w:r>
      </w:del>
      <w:ins w:id="46" w:author="Kayla Hall" w:date="2015-09-08T13:14:00Z">
        <w:r w:rsidR="001356BF">
          <w:rPr>
            <w:rFonts w:ascii="Arial" w:eastAsia="Times New Roman" w:hAnsi="Arial" w:cs="Arial"/>
            <w:color w:val="000000"/>
            <w:lang w:eastAsia="en-AU"/>
          </w:rPr>
          <w:t>did not sufficiently identify with the business requirements</w:t>
        </w:r>
      </w:ins>
      <w:r w:rsidRPr="005C1260">
        <w:rPr>
          <w:rFonts w:ascii="Arial" w:eastAsia="Times New Roman" w:hAnsi="Arial" w:cs="Arial"/>
          <w:color w:val="000000"/>
          <w:lang w:eastAsia="en-AU"/>
        </w:rPr>
        <w:t>.  </w:t>
      </w:r>
      <w:r w:rsidRPr="00410C3D">
        <w:rPr>
          <w:rFonts w:ascii="Arial" w:eastAsia="Times New Roman" w:hAnsi="Arial" w:cs="Arial"/>
          <w:color w:val="000000"/>
          <w:lang w:eastAsia="en-AU"/>
          <w:rPrChange w:id="47" w:author="Mike Kath" w:date="2015-09-08T15:16:00Z">
            <w:rPr>
              <w:rFonts w:ascii="Arial" w:eastAsia="Times New Roman" w:hAnsi="Arial" w:cs="Arial"/>
              <w:color w:val="000000"/>
              <w:lang w:eastAsia="en-AU"/>
            </w:rPr>
          </w:rPrChange>
        </w:rPr>
        <w:t xml:space="preserve">This was evident through the quotes section </w:t>
      </w:r>
      <w:del w:id="48" w:author="Mike Kath" w:date="2015-09-08T15:15:00Z">
        <w:r w:rsidRPr="00410C3D" w:rsidDel="00410C3D">
          <w:rPr>
            <w:rFonts w:ascii="Arial" w:eastAsia="Times New Roman" w:hAnsi="Arial" w:cs="Arial"/>
            <w:color w:val="000000"/>
            <w:lang w:eastAsia="en-AU"/>
            <w:rPrChange w:id="49" w:author="Mike Kath" w:date="2015-09-08T15:16:00Z">
              <w:rPr>
                <w:rFonts w:ascii="Arial" w:eastAsia="Times New Roman" w:hAnsi="Arial" w:cs="Arial"/>
                <w:color w:val="000000"/>
                <w:lang w:eastAsia="en-AU"/>
              </w:rPr>
            </w:rPrChange>
          </w:rPr>
          <w:delText>of the</w:delText>
        </w:r>
      </w:del>
      <w:ins w:id="50" w:author="Mike Kath" w:date="2015-09-08T15:17:00Z">
        <w:r w:rsidR="00410C3D">
          <w:rPr>
            <w:rFonts w:ascii="Arial" w:eastAsia="Times New Roman" w:hAnsi="Arial" w:cs="Arial"/>
            <w:color w:val="000000"/>
            <w:lang w:eastAsia="en-AU"/>
          </w:rPr>
          <w:t>by referencing other organisations such as IGN</w:t>
        </w:r>
      </w:ins>
      <w:ins w:id="51" w:author="Mike Kath" w:date="2015-09-08T15:18:00Z">
        <w:r w:rsidR="00410C3D">
          <w:rPr>
            <w:rFonts w:ascii="Arial" w:eastAsia="Times New Roman" w:hAnsi="Arial" w:cs="Arial"/>
            <w:color w:val="000000"/>
            <w:lang w:eastAsia="en-AU"/>
          </w:rPr>
          <w:t>, claiming they had provided positive feedback of the website</w:t>
        </w:r>
      </w:ins>
      <w:ins w:id="52" w:author="Mike Kath" w:date="2015-09-08T15:19:00Z">
        <w:r w:rsidR="00410C3D">
          <w:rPr>
            <w:rFonts w:ascii="Arial" w:eastAsia="Times New Roman" w:hAnsi="Arial" w:cs="Arial"/>
            <w:color w:val="000000"/>
            <w:lang w:eastAsia="en-AU"/>
          </w:rPr>
          <w:t xml:space="preserve">s </w:t>
        </w:r>
      </w:ins>
      <w:ins w:id="53" w:author="Mike Kath" w:date="2015-09-08T15:18:00Z">
        <w:r w:rsidR="00410C3D">
          <w:rPr>
            <w:rFonts w:ascii="Arial" w:eastAsia="Times New Roman" w:hAnsi="Arial" w:cs="Arial"/>
            <w:color w:val="000000"/>
            <w:lang w:eastAsia="en-AU"/>
          </w:rPr>
          <w:t>design.</w:t>
        </w:r>
        <w:r w:rsidR="00410C3D">
          <w:rPr>
            <w:rFonts w:ascii="Arial" w:eastAsia="Times New Roman" w:hAnsi="Arial" w:cs="Arial"/>
            <w:color w:val="000000"/>
            <w:lang w:eastAsia="en-AU"/>
          </w:rPr>
          <w:br/>
        </w:r>
      </w:ins>
      <w:del w:id="54" w:author="Mike Kath" w:date="2015-09-08T15:18:00Z">
        <w:r w:rsidRPr="00410C3D" w:rsidDel="00410C3D">
          <w:rPr>
            <w:rFonts w:ascii="Arial" w:eastAsia="Times New Roman" w:hAnsi="Arial" w:cs="Arial"/>
            <w:color w:val="000000"/>
            <w:lang w:eastAsia="en-AU"/>
            <w:rPrChange w:id="55" w:author="Mike Kath" w:date="2015-09-08T15:16:00Z">
              <w:rPr>
                <w:rFonts w:ascii="Arial" w:eastAsia="Times New Roman" w:hAnsi="Arial" w:cs="Arial"/>
                <w:color w:val="000000"/>
                <w:lang w:eastAsia="en-AU"/>
              </w:rPr>
            </w:rPrChange>
          </w:rPr>
          <w:delText xml:space="preserve"> web</w:delText>
        </w:r>
      </w:del>
      <w:del w:id="56" w:author="Mike Kath" w:date="2015-09-08T15:16:00Z">
        <w:r w:rsidRPr="00410C3D" w:rsidDel="00410C3D">
          <w:rPr>
            <w:rFonts w:ascii="Arial" w:eastAsia="Times New Roman" w:hAnsi="Arial" w:cs="Arial"/>
            <w:color w:val="000000"/>
            <w:lang w:eastAsia="en-AU"/>
            <w:rPrChange w:id="57" w:author="Mike Kath" w:date="2015-09-08T15:16:00Z">
              <w:rPr>
                <w:rFonts w:ascii="Arial" w:eastAsia="Times New Roman" w:hAnsi="Arial" w:cs="Arial"/>
                <w:color w:val="000000"/>
                <w:lang w:eastAsia="en-AU"/>
              </w:rPr>
            </w:rPrChange>
          </w:rPr>
          <w:delText>site</w:delText>
        </w:r>
      </w:del>
    </w:p>
    <w:p w:rsidR="005C1260" w:rsidRPr="00410C3D" w:rsidRDefault="005C1260" w:rsidP="005C1260">
      <w:pPr>
        <w:spacing w:after="0" w:line="240" w:lineRule="auto"/>
        <w:rPr>
          <w:rFonts w:ascii="Arial" w:eastAsia="Times New Roman" w:hAnsi="Arial" w:cs="Arial"/>
          <w:color w:val="000000"/>
          <w:lang w:eastAsia="en-AU"/>
          <w:rPrChange w:id="58" w:author="Mike Kath" w:date="2015-09-08T15:16:00Z">
            <w:rPr>
              <w:rFonts w:ascii="Times New Roman" w:eastAsia="Times New Roman" w:hAnsi="Times New Roman" w:cs="Times New Roman"/>
              <w:sz w:val="24"/>
              <w:szCs w:val="24"/>
              <w:lang w:eastAsia="en-AU"/>
            </w:rPr>
          </w:rPrChange>
        </w:rPr>
      </w:pPr>
      <w:del w:id="59" w:author="Mike Kath" w:date="2015-09-08T15:10:00Z">
        <w:r w:rsidRPr="00410C3D" w:rsidDel="00410C3D">
          <w:rPr>
            <w:rFonts w:ascii="Arial" w:eastAsia="Times New Roman" w:hAnsi="Arial" w:cs="Arial"/>
            <w:color w:val="000000"/>
            <w:lang w:eastAsia="en-AU"/>
            <w:rPrChange w:id="60" w:author="Mike Kath" w:date="2015-09-08T15:16:00Z">
              <w:rPr>
                <w:rFonts w:ascii="Arial" w:eastAsia="Times New Roman" w:hAnsi="Arial" w:cs="Arial"/>
                <w:color w:val="000000"/>
                <w:lang w:eastAsia="en-AU"/>
              </w:rPr>
            </w:rPrChange>
          </w:rPr>
          <w:lastRenderedPageBreak/>
          <w:delText>.</w:delText>
        </w:r>
      </w:del>
      <w:del w:id="61" w:author="Mike Kath" w:date="2015-09-08T15:12:00Z">
        <w:r w:rsidRPr="00410C3D" w:rsidDel="00410C3D">
          <w:rPr>
            <w:rFonts w:ascii="Arial" w:eastAsia="Times New Roman" w:hAnsi="Arial" w:cs="Arial"/>
            <w:color w:val="000000"/>
            <w:lang w:eastAsia="en-AU"/>
            <w:rPrChange w:id="62" w:author="Mike Kath" w:date="2015-09-08T15:16:00Z">
              <w:rPr>
                <w:rFonts w:ascii="Arial" w:eastAsia="Times New Roman" w:hAnsi="Arial" w:cs="Arial"/>
                <w:color w:val="000000"/>
                <w:lang w:eastAsia="en-AU"/>
              </w:rPr>
            </w:rPrChange>
          </w:rPr>
          <w:delText xml:space="preserve">  More respectable quotes are needed in terms of who says them and what is said.</w:delText>
        </w:r>
      </w:del>
      <w:del w:id="63" w:author="Mike Kath" w:date="2015-09-08T15:14:00Z">
        <w:r w:rsidRPr="005C1260" w:rsidDel="00410C3D">
          <w:rPr>
            <w:rFonts w:ascii="Arial" w:eastAsia="Times New Roman" w:hAnsi="Arial" w:cs="Arial"/>
            <w:color w:val="000000"/>
            <w:lang w:eastAsia="en-AU"/>
          </w:rPr>
          <w:delText xml:space="preserve"> </w:delText>
        </w:r>
      </w:del>
      <w:ins w:id="64" w:author="Kayla Hall" w:date="2015-09-08T13:15:00Z">
        <w:r w:rsidR="001356BF">
          <w:rPr>
            <w:rFonts w:ascii="Arial" w:eastAsia="Times New Roman" w:hAnsi="Arial" w:cs="Arial"/>
            <w:color w:val="000000"/>
            <w:lang w:eastAsia="en-AU"/>
          </w:rPr>
          <w:t>However while some aspects were lacking,</w:t>
        </w:r>
      </w:ins>
      <w:ins w:id="65" w:author="Mike Kath" w:date="2015-09-08T15:16:00Z">
        <w:r w:rsidR="00410C3D">
          <w:rPr>
            <w:rFonts w:ascii="Arial" w:eastAsia="Times New Roman" w:hAnsi="Arial" w:cs="Arial"/>
            <w:color w:val="000000"/>
            <w:lang w:eastAsia="en-AU"/>
          </w:rPr>
          <w:t xml:space="preserve"> </w:t>
        </w:r>
      </w:ins>
      <w:del w:id="66" w:author="Kayla Hall" w:date="2015-09-08T13:15:00Z">
        <w:r w:rsidRPr="005C1260" w:rsidDel="001356BF">
          <w:rPr>
            <w:rFonts w:ascii="Arial" w:eastAsia="Times New Roman" w:hAnsi="Arial" w:cs="Arial"/>
            <w:color w:val="000000"/>
            <w:lang w:eastAsia="en-AU"/>
          </w:rPr>
          <w:delText>T</w:delText>
        </w:r>
      </w:del>
      <w:ins w:id="67" w:author="Kayla Hall" w:date="2015-09-08T13:15:00Z">
        <w:r w:rsidR="001356BF">
          <w:rPr>
            <w:rFonts w:ascii="Arial" w:eastAsia="Times New Roman" w:hAnsi="Arial" w:cs="Arial"/>
            <w:color w:val="000000"/>
            <w:lang w:eastAsia="en-AU"/>
          </w:rPr>
          <w:t>t</w:t>
        </w:r>
      </w:ins>
      <w:r w:rsidRPr="005C1260">
        <w:rPr>
          <w:rFonts w:ascii="Arial" w:eastAsia="Times New Roman" w:hAnsi="Arial" w:cs="Arial"/>
          <w:color w:val="000000"/>
          <w:lang w:eastAsia="en-AU"/>
        </w:rPr>
        <w:t xml:space="preserve">he system architecture was </w:t>
      </w:r>
      <w:r w:rsidRPr="00410C3D">
        <w:rPr>
          <w:rFonts w:ascii="Arial" w:eastAsia="Times New Roman" w:hAnsi="Arial" w:cs="Arial"/>
          <w:color w:val="000000"/>
          <w:lang w:eastAsia="en-AU"/>
          <w:rPrChange w:id="68" w:author="Mike Kath" w:date="2015-09-08T15:16:00Z">
            <w:rPr>
              <w:rFonts w:ascii="Arial" w:eastAsia="Times New Roman" w:hAnsi="Arial" w:cs="Arial"/>
              <w:color w:val="000000"/>
              <w:lang w:eastAsia="en-AU"/>
            </w:rPr>
          </w:rPrChange>
        </w:rPr>
        <w:t>definitely</w:t>
      </w:r>
      <w:r w:rsidRPr="005C1260">
        <w:rPr>
          <w:rFonts w:ascii="Arial" w:eastAsia="Times New Roman" w:hAnsi="Arial" w:cs="Arial"/>
          <w:color w:val="000000"/>
          <w:lang w:eastAsia="en-AU"/>
        </w:rPr>
        <w:t xml:space="preserve"> suited to the product.  The presenter </w:t>
      </w:r>
      <w:del w:id="69" w:author="Kayla Hall" w:date="2015-09-08T13:16:00Z">
        <w:r w:rsidRPr="005C1260" w:rsidDel="001356BF">
          <w:rPr>
            <w:rFonts w:ascii="Arial" w:eastAsia="Times New Roman" w:hAnsi="Arial" w:cs="Arial"/>
            <w:color w:val="000000"/>
            <w:lang w:eastAsia="en-AU"/>
          </w:rPr>
          <w:delText>easily showed what was going on with</w:delText>
        </w:r>
      </w:del>
      <w:ins w:id="70" w:author="Kayla Hall" w:date="2015-09-08T13:16:00Z">
        <w:r w:rsidR="001356BF">
          <w:rPr>
            <w:rFonts w:ascii="Arial" w:eastAsia="Times New Roman" w:hAnsi="Arial" w:cs="Arial"/>
            <w:color w:val="000000"/>
            <w:lang w:eastAsia="en-AU"/>
          </w:rPr>
          <w:t>clearly demonstrated how to navigate and utilise</w:t>
        </w:r>
      </w:ins>
      <w:r w:rsidRPr="005C1260">
        <w:rPr>
          <w:rFonts w:ascii="Arial" w:eastAsia="Times New Roman" w:hAnsi="Arial" w:cs="Arial"/>
          <w:color w:val="000000"/>
          <w:lang w:eastAsia="en-AU"/>
        </w:rPr>
        <w:t xml:space="preserve"> the website and what each feature and function did or represented</w:t>
      </w:r>
      <w:ins w:id="71" w:author="Kayla Hall" w:date="2015-09-08T13:16:00Z">
        <w:r w:rsidR="001356BF">
          <w:rPr>
            <w:rFonts w:ascii="Arial" w:eastAsia="Times New Roman" w:hAnsi="Arial" w:cs="Arial"/>
            <w:color w:val="000000"/>
            <w:lang w:eastAsia="en-AU"/>
          </w:rPr>
          <w:t xml:space="preserve"> at this stage in development</w:t>
        </w:r>
      </w:ins>
      <w:r w:rsidRPr="005C1260">
        <w:rPr>
          <w:rFonts w:ascii="Arial" w:eastAsia="Times New Roman" w:hAnsi="Arial" w:cs="Arial"/>
          <w:color w:val="000000"/>
          <w:lang w:eastAsia="en-AU"/>
        </w:rPr>
        <w:t xml:space="preserve">.  There were aspects of the website which </w:t>
      </w:r>
      <w:del w:id="72" w:author="Kayla Hall" w:date="2015-09-08T13:17:00Z">
        <w:r w:rsidRPr="005C1260" w:rsidDel="001356BF">
          <w:rPr>
            <w:rFonts w:ascii="Arial" w:eastAsia="Times New Roman" w:hAnsi="Arial" w:cs="Arial"/>
            <w:color w:val="000000"/>
            <w:lang w:eastAsia="en-AU"/>
          </w:rPr>
          <w:delText>were quite impressive</w:delText>
        </w:r>
      </w:del>
      <w:ins w:id="73" w:author="Kayla Hall" w:date="2015-09-08T13:17:00Z">
        <w:r w:rsidR="001356BF">
          <w:rPr>
            <w:rFonts w:ascii="Arial" w:eastAsia="Times New Roman" w:hAnsi="Arial" w:cs="Arial"/>
            <w:color w:val="000000"/>
            <w:lang w:eastAsia="en-AU"/>
          </w:rPr>
          <w:t>exceeded our expectations</w:t>
        </w:r>
      </w:ins>
      <w:r w:rsidRPr="005C1260">
        <w:rPr>
          <w:rFonts w:ascii="Arial" w:eastAsia="Times New Roman" w:hAnsi="Arial" w:cs="Arial"/>
          <w:color w:val="000000"/>
          <w:lang w:eastAsia="en-AU"/>
        </w:rPr>
        <w:t xml:space="preserve"> and made sense to the objectives of the project.  For example, the colour coding of the options page was a very intelligent addition.  </w:t>
      </w:r>
      <w:del w:id="74" w:author="Kayla Hall" w:date="2015-09-08T13:19:00Z">
        <w:r w:rsidRPr="005C1260" w:rsidDel="001356BF">
          <w:rPr>
            <w:rFonts w:ascii="Arial" w:eastAsia="Times New Roman" w:hAnsi="Arial" w:cs="Arial"/>
            <w:color w:val="000000"/>
            <w:lang w:eastAsia="en-AU"/>
          </w:rPr>
          <w:delText xml:space="preserve">It </w:delText>
        </w:r>
      </w:del>
      <w:del w:id="75" w:author="Kayla Hall" w:date="2015-09-08T13:18:00Z">
        <w:r w:rsidRPr="005C1260" w:rsidDel="001356BF">
          <w:rPr>
            <w:rFonts w:ascii="Arial" w:eastAsia="Times New Roman" w:hAnsi="Arial" w:cs="Arial"/>
            <w:color w:val="000000"/>
            <w:lang w:eastAsia="en-AU"/>
          </w:rPr>
          <w:delText xml:space="preserve">really hits the nail on the head </w:delText>
        </w:r>
      </w:del>
      <w:del w:id="76" w:author="Kayla Hall" w:date="2015-09-08T13:19:00Z">
        <w:r w:rsidRPr="005C1260" w:rsidDel="001356BF">
          <w:rPr>
            <w:rFonts w:ascii="Arial" w:eastAsia="Times New Roman" w:hAnsi="Arial" w:cs="Arial"/>
            <w:color w:val="000000"/>
            <w:lang w:eastAsia="en-AU"/>
          </w:rPr>
          <w:delText>making</w:delText>
        </w:r>
      </w:del>
      <w:ins w:id="77" w:author="Kayla Hall" w:date="2015-09-08T13:19:00Z">
        <w:r w:rsidR="001356BF">
          <w:rPr>
            <w:rFonts w:ascii="Arial" w:eastAsia="Times New Roman" w:hAnsi="Arial" w:cs="Arial"/>
            <w:color w:val="000000"/>
            <w:lang w:eastAsia="en-AU"/>
          </w:rPr>
          <w:t xml:space="preserve"> This design </w:t>
        </w:r>
      </w:ins>
      <w:ins w:id="78" w:author="Kayla Hall" w:date="2015-09-08T13:20:00Z">
        <w:r w:rsidR="001356BF">
          <w:rPr>
            <w:rFonts w:ascii="Arial" w:eastAsia="Times New Roman" w:hAnsi="Arial" w:cs="Arial"/>
            <w:color w:val="000000"/>
            <w:lang w:eastAsia="en-AU"/>
          </w:rPr>
          <w:t>decision d</w:t>
        </w:r>
      </w:ins>
      <w:ins w:id="79" w:author="Kayla Hall" w:date="2015-09-08T13:19:00Z">
        <w:r w:rsidR="001356BF">
          <w:rPr>
            <w:rFonts w:ascii="Arial" w:eastAsia="Times New Roman" w:hAnsi="Arial" w:cs="Arial"/>
            <w:color w:val="000000"/>
            <w:lang w:eastAsia="en-AU"/>
          </w:rPr>
          <w:t>emonstrated</w:t>
        </w:r>
      </w:ins>
      <w:ins w:id="80" w:author="Kayla Hall" w:date="2015-09-08T13:20:00Z">
        <w:r w:rsidR="001356BF">
          <w:rPr>
            <w:rFonts w:ascii="Arial" w:eastAsia="Times New Roman" w:hAnsi="Arial" w:cs="Arial"/>
            <w:color w:val="000000"/>
            <w:lang w:eastAsia="en-AU"/>
          </w:rPr>
          <w:t xml:space="preserve"> a high understanding of our business needs and </w:t>
        </w:r>
      </w:ins>
      <w:ins w:id="81" w:author="Kayla Hall" w:date="2015-09-08T13:21:00Z">
        <w:r w:rsidR="006D538D">
          <w:rPr>
            <w:rFonts w:ascii="Arial" w:eastAsia="Times New Roman" w:hAnsi="Arial" w:cs="Arial"/>
            <w:color w:val="000000"/>
            <w:lang w:eastAsia="en-AU"/>
          </w:rPr>
          <w:t>is a strong addition to the webpage.</w:t>
        </w:r>
      </w:ins>
      <w:del w:id="82" w:author="Kayla Hall" w:date="2015-09-08T13:21:00Z">
        <w:r w:rsidRPr="005C1260" w:rsidDel="001356BF">
          <w:rPr>
            <w:rFonts w:ascii="Arial" w:eastAsia="Times New Roman" w:hAnsi="Arial" w:cs="Arial"/>
            <w:color w:val="000000"/>
            <w:lang w:eastAsia="en-AU"/>
          </w:rPr>
          <w:delText xml:space="preserve"> it easier for non-english speaking migrants to distinguish the options</w:delText>
        </w:r>
      </w:del>
      <w:r w:rsidRPr="005C1260">
        <w:rPr>
          <w:rFonts w:ascii="Arial" w:eastAsia="Times New Roman" w:hAnsi="Arial" w:cs="Arial"/>
          <w:color w:val="000000"/>
          <w:lang w:eastAsia="en-AU"/>
        </w:rPr>
        <w:t xml:space="preserve">.  The simple design and colours used suit the objective of the help desk, making language barriers </w:t>
      </w:r>
      <w:del w:id="83" w:author="Kayla Hall" w:date="2015-09-08T13:22:00Z">
        <w:r w:rsidRPr="005C1260" w:rsidDel="006D538D">
          <w:rPr>
            <w:rFonts w:ascii="Arial" w:eastAsia="Times New Roman" w:hAnsi="Arial" w:cs="Arial"/>
            <w:color w:val="000000"/>
            <w:lang w:eastAsia="en-AU"/>
          </w:rPr>
          <w:delText xml:space="preserve">somewhat </w:delText>
        </w:r>
      </w:del>
      <w:r w:rsidRPr="005C1260">
        <w:rPr>
          <w:rFonts w:ascii="Arial" w:eastAsia="Times New Roman" w:hAnsi="Arial" w:cs="Arial"/>
          <w:color w:val="000000"/>
          <w:lang w:eastAsia="en-AU"/>
        </w:rPr>
        <w:t xml:space="preserve">easier to bypass.  Some defects noticed during the presentation </w:t>
      </w:r>
      <w:del w:id="84" w:author="Kayla Hall" w:date="2015-09-08T13:23:00Z">
        <w:r w:rsidRPr="005C1260" w:rsidDel="006D538D">
          <w:rPr>
            <w:rFonts w:ascii="Arial" w:eastAsia="Times New Roman" w:hAnsi="Arial" w:cs="Arial"/>
            <w:color w:val="000000"/>
            <w:lang w:eastAsia="en-AU"/>
          </w:rPr>
          <w:delText>were announced</w:delText>
        </w:r>
      </w:del>
      <w:ins w:id="85" w:author="Kayla Hall" w:date="2015-09-08T13:23:00Z">
        <w:r w:rsidR="006D538D">
          <w:rPr>
            <w:rFonts w:ascii="Arial" w:eastAsia="Times New Roman" w:hAnsi="Arial" w:cs="Arial"/>
            <w:color w:val="000000"/>
            <w:lang w:eastAsia="en-AU"/>
          </w:rPr>
          <w:t>have already been addressed</w:t>
        </w:r>
      </w:ins>
      <w:ins w:id="86" w:author="Kayla Hall" w:date="2015-09-08T13:24:00Z">
        <w:r w:rsidR="006D538D">
          <w:rPr>
            <w:rFonts w:ascii="Arial" w:eastAsia="Times New Roman" w:hAnsi="Arial" w:cs="Arial"/>
            <w:color w:val="000000"/>
            <w:lang w:eastAsia="en-AU"/>
          </w:rPr>
          <w:t xml:space="preserve"> such as </w:t>
        </w:r>
      </w:ins>
      <w:del w:id="87" w:author="Kayla Hall" w:date="2015-09-08T13:24:00Z">
        <w:r w:rsidRPr="005C1260" w:rsidDel="006D538D">
          <w:rPr>
            <w:rFonts w:ascii="Arial" w:eastAsia="Times New Roman" w:hAnsi="Arial" w:cs="Arial"/>
            <w:color w:val="000000"/>
            <w:lang w:eastAsia="en-AU"/>
          </w:rPr>
          <w:delText>.  T</w:delText>
        </w:r>
      </w:del>
      <w:ins w:id="88" w:author="Kayla Hall" w:date="2015-09-08T13:24:00Z">
        <w:r w:rsidR="006D538D">
          <w:rPr>
            <w:rFonts w:ascii="Arial" w:eastAsia="Times New Roman" w:hAnsi="Arial" w:cs="Arial"/>
            <w:color w:val="000000"/>
            <w:lang w:eastAsia="en-AU"/>
          </w:rPr>
          <w:t>t</w:t>
        </w:r>
      </w:ins>
      <w:r w:rsidRPr="005C1260">
        <w:rPr>
          <w:rFonts w:ascii="Arial" w:eastAsia="Times New Roman" w:hAnsi="Arial" w:cs="Arial"/>
          <w:color w:val="000000"/>
          <w:lang w:eastAsia="en-AU"/>
        </w:rPr>
        <w:t xml:space="preserve">he login page </w:t>
      </w:r>
      <w:ins w:id="89" w:author="Kayla Hall" w:date="2015-09-08T13:24:00Z">
        <w:r w:rsidR="006D538D">
          <w:rPr>
            <w:rFonts w:ascii="Arial" w:eastAsia="Times New Roman" w:hAnsi="Arial" w:cs="Arial"/>
            <w:color w:val="000000"/>
            <w:lang w:eastAsia="en-AU"/>
          </w:rPr>
          <w:t xml:space="preserve">which </w:t>
        </w:r>
      </w:ins>
      <w:r w:rsidRPr="005C1260">
        <w:rPr>
          <w:rFonts w:ascii="Arial" w:eastAsia="Times New Roman" w:hAnsi="Arial" w:cs="Arial"/>
          <w:color w:val="000000"/>
          <w:lang w:eastAsia="en-AU"/>
        </w:rPr>
        <w:t>had an unnecessarily long login section,</w:t>
      </w:r>
      <w:del w:id="90" w:author="Kayla Hall" w:date="2015-09-08T13:25:00Z">
        <w:r w:rsidRPr="005C1260" w:rsidDel="006D538D">
          <w:rPr>
            <w:rFonts w:ascii="Arial" w:eastAsia="Times New Roman" w:hAnsi="Arial" w:cs="Arial"/>
            <w:color w:val="000000"/>
            <w:lang w:eastAsia="en-AU"/>
          </w:rPr>
          <w:delText xml:space="preserve"> making it looks a touch odd</w:delText>
        </w:r>
      </w:del>
      <w:ins w:id="91" w:author="Kayla Hall" w:date="2015-09-08T13:25:00Z">
        <w:r w:rsidR="006D538D">
          <w:rPr>
            <w:rFonts w:ascii="Arial" w:eastAsia="Times New Roman" w:hAnsi="Arial" w:cs="Arial"/>
            <w:color w:val="000000"/>
            <w:lang w:eastAsia="en-AU"/>
          </w:rPr>
          <w:t xml:space="preserve"> diminishing the professional design present throughout the rest of the website</w:t>
        </w:r>
      </w:ins>
      <w:r w:rsidRPr="005C1260">
        <w:rPr>
          <w:rFonts w:ascii="Arial" w:eastAsia="Times New Roman" w:hAnsi="Arial" w:cs="Arial"/>
          <w:color w:val="000000"/>
          <w:lang w:eastAsia="en-AU"/>
        </w:rPr>
        <w:t xml:space="preserve">.  A slight decrease in this would look </w:t>
      </w:r>
      <w:del w:id="92" w:author="Kayla Hall" w:date="2015-09-08T13:25:00Z">
        <w:r w:rsidRPr="005C1260" w:rsidDel="006D538D">
          <w:rPr>
            <w:rFonts w:ascii="Arial" w:eastAsia="Times New Roman" w:hAnsi="Arial" w:cs="Arial"/>
            <w:color w:val="000000"/>
            <w:lang w:eastAsia="en-AU"/>
          </w:rPr>
          <w:delText>much better</w:delText>
        </w:r>
      </w:del>
      <w:ins w:id="93" w:author="Kayla Hall" w:date="2015-09-08T13:25:00Z">
        <w:r w:rsidR="006D538D">
          <w:rPr>
            <w:rFonts w:ascii="Arial" w:eastAsia="Times New Roman" w:hAnsi="Arial" w:cs="Arial"/>
            <w:color w:val="000000"/>
            <w:lang w:eastAsia="en-AU"/>
          </w:rPr>
          <w:t>more appealing</w:t>
        </w:r>
      </w:ins>
      <w:r w:rsidRPr="005C1260">
        <w:rPr>
          <w:rFonts w:ascii="Arial" w:eastAsia="Times New Roman" w:hAnsi="Arial" w:cs="Arial"/>
          <w:color w:val="000000"/>
          <w:lang w:eastAsia="en-AU"/>
        </w:rPr>
        <w:t xml:space="preserve">, whilst still allowing for individuals with lengthy names </w:t>
      </w:r>
      <w:del w:id="94" w:author="Kayla Hall" w:date="2015-09-08T13:26:00Z">
        <w:r w:rsidRPr="005C1260" w:rsidDel="006D538D">
          <w:rPr>
            <w:rFonts w:ascii="Arial" w:eastAsia="Times New Roman" w:hAnsi="Arial" w:cs="Arial"/>
            <w:color w:val="000000"/>
            <w:lang w:eastAsia="en-AU"/>
          </w:rPr>
          <w:delText>to do so</w:delText>
        </w:r>
      </w:del>
      <w:ins w:id="95" w:author="Kayla Hall" w:date="2015-09-08T13:26:00Z">
        <w:r w:rsidR="006D538D">
          <w:rPr>
            <w:rFonts w:ascii="Arial" w:eastAsia="Times New Roman" w:hAnsi="Arial" w:cs="Arial"/>
            <w:color w:val="000000"/>
            <w:lang w:eastAsia="en-AU"/>
          </w:rPr>
          <w:t>use the log in page easily</w:t>
        </w:r>
      </w:ins>
      <w:r w:rsidRPr="005C1260">
        <w:rPr>
          <w:rFonts w:ascii="Arial" w:eastAsia="Times New Roman" w:hAnsi="Arial" w:cs="Arial"/>
          <w:color w:val="000000"/>
          <w:lang w:eastAsia="en-AU"/>
        </w:rPr>
        <w:t>.  The login page was also very bland.</w:t>
      </w:r>
      <w:ins w:id="96" w:author="Kayla Hall" w:date="2015-09-08T13:29:00Z">
        <w:r w:rsidR="006D538D">
          <w:rPr>
            <w:rFonts w:ascii="Arial" w:eastAsia="Times New Roman" w:hAnsi="Arial" w:cs="Arial"/>
            <w:color w:val="000000"/>
            <w:lang w:eastAsia="en-AU"/>
          </w:rPr>
          <w:t xml:space="preserve"> The failure to incorporate the business name and description into the log in page is a critical issue as it is the first point of contact for many customers. </w:t>
        </w:r>
      </w:ins>
      <w:del w:id="97" w:author="Kayla Hall" w:date="2015-09-08T13:30:00Z">
        <w:r w:rsidRPr="005C1260" w:rsidDel="006D538D">
          <w:rPr>
            <w:rFonts w:ascii="Arial" w:eastAsia="Times New Roman" w:hAnsi="Arial" w:cs="Arial"/>
            <w:color w:val="000000"/>
            <w:lang w:eastAsia="en-AU"/>
          </w:rPr>
          <w:delText xml:space="preserve"> </w:delText>
        </w:r>
      </w:del>
      <w:r w:rsidRPr="005C1260">
        <w:rPr>
          <w:rFonts w:ascii="Arial" w:eastAsia="Times New Roman" w:hAnsi="Arial" w:cs="Arial"/>
          <w:color w:val="000000"/>
          <w:lang w:eastAsia="en-AU"/>
        </w:rPr>
        <w:t> </w:t>
      </w:r>
      <w:ins w:id="98" w:author="Kayla Hall" w:date="2015-09-08T13:30:00Z">
        <w:r w:rsidR="006D538D">
          <w:rPr>
            <w:rFonts w:ascii="Arial" w:eastAsia="Times New Roman" w:hAnsi="Arial" w:cs="Arial"/>
            <w:color w:val="000000"/>
            <w:lang w:eastAsia="en-AU"/>
          </w:rPr>
          <w:t>During the presentation</w:t>
        </w:r>
      </w:ins>
      <w:del w:id="99" w:author="Kayla Hall" w:date="2015-09-08T13:30:00Z">
        <w:r w:rsidRPr="005C1260" w:rsidDel="006D538D">
          <w:rPr>
            <w:rFonts w:ascii="Arial" w:eastAsia="Times New Roman" w:hAnsi="Arial" w:cs="Arial"/>
            <w:color w:val="000000"/>
            <w:lang w:eastAsia="en-AU"/>
          </w:rPr>
          <w:delText>I</w:delText>
        </w:r>
      </w:del>
      <w:ins w:id="100" w:author="Kayla Hall" w:date="2015-09-08T13:30:00Z">
        <w:r w:rsidR="006D538D">
          <w:rPr>
            <w:rFonts w:ascii="Arial" w:eastAsia="Times New Roman" w:hAnsi="Arial" w:cs="Arial"/>
            <w:color w:val="000000"/>
            <w:lang w:eastAsia="en-AU"/>
          </w:rPr>
          <w:t xml:space="preserve"> i</w:t>
        </w:r>
      </w:ins>
      <w:r w:rsidRPr="005C1260">
        <w:rPr>
          <w:rFonts w:ascii="Arial" w:eastAsia="Times New Roman" w:hAnsi="Arial" w:cs="Arial"/>
          <w:color w:val="000000"/>
          <w:lang w:eastAsia="en-AU"/>
        </w:rPr>
        <w:t>t was suggested that the name of the organisation would be shown on the page as well as a bar at the bottom of the page showing links to things like “about us” or “contact details.”  </w:t>
      </w:r>
    </w:p>
    <w:p w:rsidR="005C1260" w:rsidRPr="005C1260" w:rsidRDefault="005C1260" w:rsidP="005C1260">
      <w:pPr>
        <w:spacing w:after="0" w:line="240" w:lineRule="auto"/>
        <w:rPr>
          <w:rFonts w:ascii="Times New Roman" w:eastAsia="Times New Roman" w:hAnsi="Times New Roman" w:cs="Times New Roman"/>
          <w:sz w:val="24"/>
          <w:szCs w:val="24"/>
          <w:lang w:eastAsia="en-AU"/>
        </w:rPr>
      </w:pPr>
    </w:p>
    <w:p w:rsidR="005C1260" w:rsidRPr="005C1260" w:rsidRDefault="005C1260" w:rsidP="005C1260">
      <w:pPr>
        <w:spacing w:after="0" w:line="240" w:lineRule="auto"/>
        <w:rPr>
          <w:rFonts w:ascii="Times New Roman" w:eastAsia="Times New Roman" w:hAnsi="Times New Roman" w:cs="Times New Roman"/>
          <w:sz w:val="24"/>
          <w:szCs w:val="24"/>
          <w:lang w:eastAsia="en-AU"/>
        </w:rPr>
      </w:pPr>
      <w:r w:rsidRPr="005C1260">
        <w:rPr>
          <w:rFonts w:ascii="Arial" w:eastAsia="Times New Roman" w:hAnsi="Arial" w:cs="Arial"/>
          <w:color w:val="000000"/>
          <w:lang w:eastAsia="en-AU"/>
        </w:rPr>
        <w:t>The presenter touched on what would be done about th</w:t>
      </w:r>
      <w:ins w:id="101" w:author="Kayla Hall" w:date="2015-09-08T13:32:00Z">
        <w:r w:rsidR="00FB1A3F">
          <w:rPr>
            <w:rFonts w:ascii="Arial" w:eastAsia="Times New Roman" w:hAnsi="Arial" w:cs="Arial"/>
            <w:color w:val="000000"/>
            <w:lang w:eastAsia="en-AU"/>
          </w:rPr>
          <w:t xml:space="preserve">ese issues, and their responses to our constructive feedback </w:t>
        </w:r>
      </w:ins>
      <w:del w:id="102" w:author="Kayla Hall" w:date="2015-09-08T13:32:00Z">
        <w:r w:rsidRPr="005C1260" w:rsidDel="00FB1A3F">
          <w:rPr>
            <w:rFonts w:ascii="Arial" w:eastAsia="Times New Roman" w:hAnsi="Arial" w:cs="Arial"/>
            <w:color w:val="000000"/>
            <w:lang w:eastAsia="en-AU"/>
          </w:rPr>
          <w:delText>is</w:delText>
        </w:r>
      </w:del>
      <w:del w:id="103" w:author="Kayla Hall" w:date="2015-09-08T13:31:00Z">
        <w:r w:rsidRPr="005C1260" w:rsidDel="00FB1A3F">
          <w:rPr>
            <w:rFonts w:ascii="Arial" w:eastAsia="Times New Roman" w:hAnsi="Arial" w:cs="Arial"/>
            <w:color w:val="000000"/>
            <w:lang w:eastAsia="en-AU"/>
          </w:rPr>
          <w:delText xml:space="preserve"> which did show a sense of</w:delText>
        </w:r>
      </w:del>
      <w:ins w:id="104" w:author="Kayla Hall" w:date="2015-09-08T13:31:00Z">
        <w:r w:rsidR="00FB1A3F">
          <w:rPr>
            <w:rFonts w:ascii="Arial" w:eastAsia="Times New Roman" w:hAnsi="Arial" w:cs="Arial"/>
            <w:color w:val="000000"/>
            <w:lang w:eastAsia="en-AU"/>
          </w:rPr>
          <w:t>demonstrated</w:t>
        </w:r>
      </w:ins>
      <w:r w:rsidRPr="005C1260">
        <w:rPr>
          <w:rFonts w:ascii="Arial" w:eastAsia="Times New Roman" w:hAnsi="Arial" w:cs="Arial"/>
          <w:color w:val="000000"/>
          <w:lang w:eastAsia="en-AU"/>
        </w:rPr>
        <w:t xml:space="preserve"> </w:t>
      </w:r>
      <w:ins w:id="105" w:author="Kayla Hall" w:date="2015-09-08T13:32:00Z">
        <w:r w:rsidR="00FB1A3F">
          <w:rPr>
            <w:rFonts w:ascii="Arial" w:eastAsia="Times New Roman" w:hAnsi="Arial" w:cs="Arial"/>
            <w:color w:val="000000"/>
            <w:lang w:eastAsia="en-AU"/>
          </w:rPr>
          <w:t xml:space="preserve">their </w:t>
        </w:r>
      </w:ins>
      <w:r w:rsidRPr="005C1260">
        <w:rPr>
          <w:rFonts w:ascii="Arial" w:eastAsia="Times New Roman" w:hAnsi="Arial" w:cs="Arial"/>
          <w:color w:val="000000"/>
          <w:lang w:eastAsia="en-AU"/>
        </w:rPr>
        <w:t>professionalism</w:t>
      </w:r>
      <w:ins w:id="106" w:author="Kayla Hall" w:date="2015-09-08T13:32:00Z">
        <w:r w:rsidR="00FB1A3F">
          <w:rPr>
            <w:rFonts w:ascii="Arial" w:eastAsia="Times New Roman" w:hAnsi="Arial" w:cs="Arial"/>
            <w:color w:val="000000"/>
            <w:lang w:eastAsia="en-AU"/>
          </w:rPr>
          <w:t xml:space="preserve"> and ability to adapt</w:t>
        </w:r>
      </w:ins>
      <w:r w:rsidRPr="005C1260">
        <w:rPr>
          <w:rFonts w:ascii="Arial" w:eastAsia="Times New Roman" w:hAnsi="Arial" w:cs="Arial"/>
          <w:color w:val="000000"/>
          <w:lang w:eastAsia="en-AU"/>
        </w:rPr>
        <w:t xml:space="preserve">.  Professionally, the help desk presentation was </w:t>
      </w:r>
      <w:del w:id="107" w:author="Kayla Hall" w:date="2015-09-08T13:36:00Z">
        <w:r w:rsidRPr="005C1260" w:rsidDel="00FB1A3F">
          <w:rPr>
            <w:rFonts w:ascii="Arial" w:eastAsia="Times New Roman" w:hAnsi="Arial" w:cs="Arial"/>
            <w:color w:val="000000"/>
            <w:lang w:eastAsia="en-AU"/>
          </w:rPr>
          <w:delText>quite clear and</w:delText>
        </w:r>
      </w:del>
      <w:ins w:id="108" w:author="Kayla Hall" w:date="2015-09-08T13:36:00Z">
        <w:r w:rsidR="00FB1A3F">
          <w:rPr>
            <w:rFonts w:ascii="Arial" w:eastAsia="Times New Roman" w:hAnsi="Arial" w:cs="Arial"/>
            <w:color w:val="000000"/>
            <w:lang w:eastAsia="en-AU"/>
          </w:rPr>
          <w:t>well presented and</w:t>
        </w:r>
      </w:ins>
      <w:r w:rsidRPr="005C1260">
        <w:rPr>
          <w:rFonts w:ascii="Arial" w:eastAsia="Times New Roman" w:hAnsi="Arial" w:cs="Arial"/>
          <w:color w:val="000000"/>
          <w:lang w:eastAsia="en-AU"/>
        </w:rPr>
        <w:t xml:space="preserve"> coherent throughout its entirety.  The explanations of the product and its features and functions were </w:t>
      </w:r>
      <w:del w:id="109" w:author="Kayla Hall" w:date="2015-09-08T13:34:00Z">
        <w:r w:rsidRPr="005C1260" w:rsidDel="00FB1A3F">
          <w:rPr>
            <w:rFonts w:ascii="Arial" w:eastAsia="Times New Roman" w:hAnsi="Arial" w:cs="Arial"/>
            <w:color w:val="000000"/>
            <w:lang w:eastAsia="en-AU"/>
          </w:rPr>
          <w:delText>clear</w:delText>
        </w:r>
      </w:del>
      <w:ins w:id="110" w:author="Kayla Hall" w:date="2015-09-08T13:34:00Z">
        <w:r w:rsidR="00FB1A3F">
          <w:rPr>
            <w:rFonts w:ascii="Arial" w:eastAsia="Times New Roman" w:hAnsi="Arial" w:cs="Arial"/>
            <w:color w:val="000000"/>
            <w:lang w:eastAsia="en-AU"/>
          </w:rPr>
          <w:t>informative and provided a good understanding of the direction of the project</w:t>
        </w:r>
      </w:ins>
      <w:r w:rsidRPr="005C1260">
        <w:rPr>
          <w:rFonts w:ascii="Arial" w:eastAsia="Times New Roman" w:hAnsi="Arial" w:cs="Arial"/>
          <w:color w:val="000000"/>
          <w:lang w:eastAsia="en-AU"/>
        </w:rPr>
        <w:t xml:space="preserve">.  The most impressive part of this was the design of the website and its </w:t>
      </w:r>
      <w:ins w:id="111" w:author="Kayla Hall" w:date="2015-09-08T13:35:00Z">
        <w:r w:rsidR="00FB1A3F">
          <w:rPr>
            <w:rFonts w:ascii="Arial" w:eastAsia="Times New Roman" w:hAnsi="Arial" w:cs="Arial"/>
            <w:color w:val="000000"/>
            <w:lang w:eastAsia="en-AU"/>
          </w:rPr>
          <w:t xml:space="preserve">distinguished </w:t>
        </w:r>
      </w:ins>
      <w:r w:rsidRPr="005C1260">
        <w:rPr>
          <w:rFonts w:ascii="Arial" w:eastAsia="Times New Roman" w:hAnsi="Arial" w:cs="Arial"/>
          <w:color w:val="000000"/>
          <w:lang w:eastAsia="en-AU"/>
        </w:rPr>
        <w:t xml:space="preserve">look.  Back end aspects were not </w:t>
      </w:r>
      <w:del w:id="112" w:author="Kayla Hall" w:date="2015-09-08T13:37:00Z">
        <w:r w:rsidRPr="005C1260" w:rsidDel="00FB1A3F">
          <w:rPr>
            <w:rFonts w:ascii="Arial" w:eastAsia="Times New Roman" w:hAnsi="Arial" w:cs="Arial"/>
            <w:color w:val="000000"/>
            <w:lang w:eastAsia="en-AU"/>
          </w:rPr>
          <w:delText xml:space="preserve">shown </w:delText>
        </w:r>
      </w:del>
      <w:ins w:id="113" w:author="Kayla Hall" w:date="2015-09-08T13:37:00Z">
        <w:r w:rsidR="00FB1A3F">
          <w:rPr>
            <w:rFonts w:ascii="Arial" w:eastAsia="Times New Roman" w:hAnsi="Arial" w:cs="Arial"/>
            <w:color w:val="000000"/>
            <w:lang w:eastAsia="en-AU"/>
          </w:rPr>
          <w:t>demonstrated</w:t>
        </w:r>
        <w:r w:rsidR="00FB1A3F" w:rsidRPr="005C1260">
          <w:rPr>
            <w:rFonts w:ascii="Arial" w:eastAsia="Times New Roman" w:hAnsi="Arial" w:cs="Arial"/>
            <w:color w:val="000000"/>
            <w:lang w:eastAsia="en-AU"/>
          </w:rPr>
          <w:t xml:space="preserve"> </w:t>
        </w:r>
      </w:ins>
      <w:r w:rsidRPr="005C1260">
        <w:rPr>
          <w:rFonts w:ascii="Arial" w:eastAsia="Times New Roman" w:hAnsi="Arial" w:cs="Arial"/>
          <w:color w:val="000000"/>
          <w:lang w:eastAsia="en-AU"/>
        </w:rPr>
        <w:t xml:space="preserve">as </w:t>
      </w:r>
      <w:del w:id="114" w:author="Kayla Hall" w:date="2015-09-08T13:37:00Z">
        <w:r w:rsidRPr="005C1260" w:rsidDel="00FB1A3F">
          <w:rPr>
            <w:rFonts w:ascii="Arial" w:eastAsia="Times New Roman" w:hAnsi="Arial" w:cs="Arial"/>
            <w:color w:val="000000"/>
            <w:lang w:eastAsia="en-AU"/>
          </w:rPr>
          <w:delText xml:space="preserve">much </w:delText>
        </w:r>
      </w:del>
      <w:ins w:id="115" w:author="Kayla Hall" w:date="2015-09-08T13:37:00Z">
        <w:r w:rsidR="00FB1A3F">
          <w:rPr>
            <w:rFonts w:ascii="Arial" w:eastAsia="Times New Roman" w:hAnsi="Arial" w:cs="Arial"/>
            <w:color w:val="000000"/>
            <w:lang w:eastAsia="en-AU"/>
          </w:rPr>
          <w:t>thoroughly as we expected</w:t>
        </w:r>
        <w:r w:rsidR="00FB1A3F" w:rsidRPr="005C1260">
          <w:rPr>
            <w:rFonts w:ascii="Arial" w:eastAsia="Times New Roman" w:hAnsi="Arial" w:cs="Arial"/>
            <w:color w:val="000000"/>
            <w:lang w:eastAsia="en-AU"/>
          </w:rPr>
          <w:t xml:space="preserve"> </w:t>
        </w:r>
      </w:ins>
      <w:r w:rsidRPr="005C1260">
        <w:rPr>
          <w:rFonts w:ascii="Arial" w:eastAsia="Times New Roman" w:hAnsi="Arial" w:cs="Arial"/>
          <w:color w:val="000000"/>
          <w:lang w:eastAsia="en-AU"/>
        </w:rPr>
        <w:t xml:space="preserve">and may </w:t>
      </w:r>
      <w:del w:id="116" w:author="Kayla Hall" w:date="2015-09-08T13:37:00Z">
        <w:r w:rsidRPr="005C1260" w:rsidDel="00FB1A3F">
          <w:rPr>
            <w:rFonts w:ascii="Arial" w:eastAsia="Times New Roman" w:hAnsi="Arial" w:cs="Arial"/>
            <w:color w:val="000000"/>
            <w:lang w:eastAsia="en-AU"/>
          </w:rPr>
          <w:delText xml:space="preserve">need </w:delText>
        </w:r>
      </w:del>
      <w:ins w:id="117" w:author="Kayla Hall" w:date="2015-09-08T13:37:00Z">
        <w:r w:rsidR="00FB1A3F">
          <w:rPr>
            <w:rFonts w:ascii="Arial" w:eastAsia="Times New Roman" w:hAnsi="Arial" w:cs="Arial"/>
            <w:color w:val="000000"/>
            <w:lang w:eastAsia="en-AU"/>
          </w:rPr>
          <w:t>require</w:t>
        </w:r>
        <w:r w:rsidR="00FB1A3F" w:rsidRPr="005C1260">
          <w:rPr>
            <w:rFonts w:ascii="Arial" w:eastAsia="Times New Roman" w:hAnsi="Arial" w:cs="Arial"/>
            <w:color w:val="000000"/>
            <w:lang w:eastAsia="en-AU"/>
          </w:rPr>
          <w:t xml:space="preserve"> </w:t>
        </w:r>
        <w:r w:rsidR="00FB1A3F">
          <w:rPr>
            <w:rFonts w:ascii="Arial" w:eastAsia="Times New Roman" w:hAnsi="Arial" w:cs="Arial"/>
            <w:color w:val="000000"/>
            <w:lang w:eastAsia="en-AU"/>
          </w:rPr>
          <w:t xml:space="preserve">further </w:t>
        </w:r>
      </w:ins>
      <w:r w:rsidRPr="005C1260">
        <w:rPr>
          <w:rFonts w:ascii="Arial" w:eastAsia="Times New Roman" w:hAnsi="Arial" w:cs="Arial"/>
          <w:color w:val="000000"/>
          <w:lang w:eastAsia="en-AU"/>
        </w:rPr>
        <w:t>work</w:t>
      </w:r>
      <w:ins w:id="118" w:author="Kayla Hall" w:date="2015-09-08T13:37:00Z">
        <w:r w:rsidR="00FB1A3F">
          <w:rPr>
            <w:rFonts w:ascii="Arial" w:eastAsia="Times New Roman" w:hAnsi="Arial" w:cs="Arial"/>
            <w:color w:val="000000"/>
            <w:lang w:eastAsia="en-AU"/>
          </w:rPr>
          <w:t xml:space="preserve"> in the future</w:t>
        </w:r>
      </w:ins>
      <w:r w:rsidRPr="005C1260">
        <w:rPr>
          <w:rFonts w:ascii="Arial" w:eastAsia="Times New Roman" w:hAnsi="Arial" w:cs="Arial"/>
          <w:color w:val="000000"/>
          <w:lang w:eastAsia="en-AU"/>
        </w:rPr>
        <w:t xml:space="preserve">.  The presentation seemed to be prepared quite late, only just before it occurred.  This was quite unprofessional, however a decent amount of knowledge and information given </w:t>
      </w:r>
      <w:del w:id="119" w:author="Kayla Hall" w:date="2015-09-08T13:38:00Z">
        <w:r w:rsidRPr="005C1260" w:rsidDel="00FB1A3F">
          <w:rPr>
            <w:rFonts w:ascii="Arial" w:eastAsia="Times New Roman" w:hAnsi="Arial" w:cs="Arial"/>
            <w:color w:val="000000"/>
            <w:lang w:eastAsia="en-AU"/>
          </w:rPr>
          <w:delText xml:space="preserve">showed </w:delText>
        </w:r>
      </w:del>
      <w:ins w:id="120" w:author="Kayla Hall" w:date="2015-09-08T13:38:00Z">
        <w:r w:rsidR="00FB1A3F">
          <w:rPr>
            <w:rFonts w:ascii="Arial" w:eastAsia="Times New Roman" w:hAnsi="Arial" w:cs="Arial"/>
            <w:color w:val="000000"/>
            <w:lang w:eastAsia="en-AU"/>
          </w:rPr>
          <w:t>demonstrated that</w:t>
        </w:r>
        <w:r w:rsidR="00FB1A3F" w:rsidRPr="005C1260">
          <w:rPr>
            <w:rFonts w:ascii="Arial" w:eastAsia="Times New Roman" w:hAnsi="Arial" w:cs="Arial"/>
            <w:color w:val="000000"/>
            <w:lang w:eastAsia="en-AU"/>
          </w:rPr>
          <w:t xml:space="preserve"> </w:t>
        </w:r>
      </w:ins>
      <w:r w:rsidRPr="005C1260">
        <w:rPr>
          <w:rFonts w:ascii="Arial" w:eastAsia="Times New Roman" w:hAnsi="Arial" w:cs="Arial"/>
          <w:color w:val="000000"/>
          <w:lang w:eastAsia="en-AU"/>
        </w:rPr>
        <w:t xml:space="preserve">the team takes this project seriously and will prove to be a success.  On top of this, the confidence in the team and presenter was good and there was no nervousness evident.  This </w:t>
      </w:r>
      <w:del w:id="121" w:author="Kayla Hall" w:date="2015-09-08T13:38:00Z">
        <w:r w:rsidRPr="005C1260" w:rsidDel="00FB1A3F">
          <w:rPr>
            <w:rFonts w:ascii="Arial" w:eastAsia="Times New Roman" w:hAnsi="Arial" w:cs="Arial"/>
            <w:color w:val="000000"/>
            <w:lang w:eastAsia="en-AU"/>
          </w:rPr>
          <w:delText xml:space="preserve">means </w:delText>
        </w:r>
      </w:del>
      <w:ins w:id="122" w:author="Kayla Hall" w:date="2015-09-08T13:38:00Z">
        <w:r w:rsidR="00FB1A3F">
          <w:rPr>
            <w:rFonts w:ascii="Arial" w:eastAsia="Times New Roman" w:hAnsi="Arial" w:cs="Arial"/>
            <w:color w:val="000000"/>
            <w:lang w:eastAsia="en-AU"/>
          </w:rPr>
          <w:t>suggests</w:t>
        </w:r>
        <w:r w:rsidR="00FB1A3F" w:rsidRPr="005C1260">
          <w:rPr>
            <w:rFonts w:ascii="Arial" w:eastAsia="Times New Roman" w:hAnsi="Arial" w:cs="Arial"/>
            <w:color w:val="000000"/>
            <w:lang w:eastAsia="en-AU"/>
          </w:rPr>
          <w:t xml:space="preserve"> </w:t>
        </w:r>
      </w:ins>
      <w:r w:rsidRPr="005C1260">
        <w:rPr>
          <w:rFonts w:ascii="Arial" w:eastAsia="Times New Roman" w:hAnsi="Arial" w:cs="Arial"/>
          <w:color w:val="000000"/>
          <w:lang w:eastAsia="en-AU"/>
        </w:rPr>
        <w:t>the team is comfortable with their progress and are on track.  Questions asked by group 93 were answered well by different members of group 95.  This shows the cooperation and integrated involvement of the project, making every team member valuable to the client and showing strength as a team.</w:t>
      </w:r>
    </w:p>
    <w:p w:rsidR="005C1260" w:rsidRPr="005C1260" w:rsidRDefault="005C1260" w:rsidP="005C1260">
      <w:pPr>
        <w:spacing w:after="0" w:line="240" w:lineRule="auto"/>
        <w:rPr>
          <w:rFonts w:ascii="Times New Roman" w:eastAsia="Times New Roman" w:hAnsi="Times New Roman" w:cs="Times New Roman"/>
          <w:sz w:val="24"/>
          <w:szCs w:val="24"/>
          <w:lang w:eastAsia="en-AU"/>
        </w:rPr>
      </w:pPr>
    </w:p>
    <w:p w:rsidR="005C1260" w:rsidRPr="005C1260" w:rsidRDefault="005C1260" w:rsidP="005C1260">
      <w:pPr>
        <w:spacing w:after="0" w:line="240" w:lineRule="auto"/>
        <w:rPr>
          <w:rFonts w:ascii="Times New Roman" w:eastAsia="Times New Roman" w:hAnsi="Times New Roman" w:cs="Times New Roman"/>
          <w:sz w:val="24"/>
          <w:szCs w:val="24"/>
          <w:lang w:eastAsia="en-AU"/>
        </w:rPr>
      </w:pPr>
      <w:r w:rsidRPr="005C1260">
        <w:rPr>
          <w:rFonts w:ascii="Arial" w:eastAsia="Times New Roman" w:hAnsi="Arial" w:cs="Arial"/>
          <w:color w:val="000000"/>
          <w:lang w:eastAsia="en-AU"/>
        </w:rPr>
        <w:t xml:space="preserve">Throughout the presentation it is evident that there is business value to this project.  Whilst there is a lot of work needed for it to hit the futures expectations, the demonstration shown gives us a good insight into what needs to be done and how we can advise group 95 to hit these expectations.  Every component of the demonstration </w:t>
      </w:r>
      <w:del w:id="123" w:author="Kayla Hall" w:date="2015-09-08T13:39:00Z">
        <w:r w:rsidRPr="005C1260" w:rsidDel="00FB1A3F">
          <w:rPr>
            <w:rFonts w:ascii="Arial" w:eastAsia="Times New Roman" w:hAnsi="Arial" w:cs="Arial"/>
            <w:color w:val="000000"/>
            <w:lang w:eastAsia="en-AU"/>
          </w:rPr>
          <w:delText>needs improvement</w:delText>
        </w:r>
      </w:del>
      <w:ins w:id="124" w:author="Kayla Hall" w:date="2015-09-08T13:39:00Z">
        <w:r w:rsidR="00FB1A3F">
          <w:rPr>
            <w:rFonts w:ascii="Arial" w:eastAsia="Times New Roman" w:hAnsi="Arial" w:cs="Arial"/>
            <w:color w:val="000000"/>
            <w:lang w:eastAsia="en-AU"/>
          </w:rPr>
          <w:t>could be improved</w:t>
        </w:r>
      </w:ins>
      <w:r w:rsidRPr="005C1260">
        <w:rPr>
          <w:rFonts w:ascii="Arial" w:eastAsia="Times New Roman" w:hAnsi="Arial" w:cs="Arial"/>
          <w:color w:val="000000"/>
          <w:lang w:eastAsia="en-AU"/>
        </w:rPr>
        <w:t>, including the preparation and technicalities.  </w:t>
      </w:r>
      <w:del w:id="125" w:author="Kayla Hall" w:date="2015-09-08T13:40:00Z">
        <w:r w:rsidRPr="005C1260" w:rsidDel="00FB1A3F">
          <w:rPr>
            <w:rFonts w:ascii="Arial" w:eastAsia="Times New Roman" w:hAnsi="Arial" w:cs="Arial"/>
            <w:color w:val="000000"/>
            <w:lang w:eastAsia="en-AU"/>
          </w:rPr>
          <w:delText>To more of an extent the expectations and professionalism needs more work,</w:delText>
        </w:r>
      </w:del>
      <w:ins w:id="126" w:author="Kayla Hall" w:date="2015-09-08T13:40:00Z">
        <w:r w:rsidR="00FB1A3F">
          <w:rPr>
            <w:rFonts w:ascii="Arial" w:eastAsia="Times New Roman" w:hAnsi="Arial" w:cs="Arial"/>
            <w:color w:val="000000"/>
            <w:lang w:eastAsia="en-AU"/>
          </w:rPr>
          <w:t xml:space="preserve"> </w:t>
        </w:r>
      </w:ins>
      <w:ins w:id="127" w:author="Kayla Hall" w:date="2015-09-08T13:41:00Z">
        <w:r w:rsidR="00FB1A3F">
          <w:rPr>
            <w:rFonts w:ascii="Arial" w:eastAsia="Times New Roman" w:hAnsi="Arial" w:cs="Arial"/>
            <w:color w:val="000000"/>
            <w:lang w:eastAsia="en-AU"/>
          </w:rPr>
          <w:t>In particular a focus on providing thorough acceptance testing</w:t>
        </w:r>
      </w:ins>
      <w:ins w:id="128" w:author="Kayla Hall" w:date="2015-09-08T13:42:00Z">
        <w:r w:rsidR="00707F37">
          <w:rPr>
            <w:rFonts w:ascii="Arial" w:eastAsia="Times New Roman" w:hAnsi="Arial" w:cs="Arial"/>
            <w:color w:val="000000"/>
            <w:lang w:eastAsia="en-AU"/>
          </w:rPr>
          <w:t xml:space="preserve"> in the future</w:t>
        </w:r>
      </w:ins>
      <w:ins w:id="129" w:author="Kayla Hall" w:date="2015-09-08T13:41:00Z">
        <w:r w:rsidR="00FB1A3F">
          <w:rPr>
            <w:rFonts w:ascii="Arial" w:eastAsia="Times New Roman" w:hAnsi="Arial" w:cs="Arial"/>
            <w:color w:val="000000"/>
            <w:lang w:eastAsia="en-AU"/>
          </w:rPr>
          <w:t xml:space="preserve"> </w:t>
        </w:r>
      </w:ins>
      <w:ins w:id="130" w:author="Kayla Hall" w:date="2015-09-08T13:42:00Z">
        <w:r w:rsidR="00707F37">
          <w:rPr>
            <w:rFonts w:ascii="Arial" w:eastAsia="Times New Roman" w:hAnsi="Arial" w:cs="Arial"/>
            <w:color w:val="000000"/>
            <w:lang w:eastAsia="en-AU"/>
          </w:rPr>
          <w:t>would be extremely beneficial.</w:t>
        </w:r>
      </w:ins>
      <w:r w:rsidRPr="005C1260">
        <w:rPr>
          <w:rFonts w:ascii="Arial" w:eastAsia="Times New Roman" w:hAnsi="Arial" w:cs="Arial"/>
          <w:color w:val="000000"/>
          <w:lang w:eastAsia="en-AU"/>
        </w:rPr>
        <w:t xml:space="preserve"> </w:t>
      </w:r>
      <w:del w:id="131" w:author="Kayla Hall" w:date="2015-09-08T13:42:00Z">
        <w:r w:rsidRPr="005C1260" w:rsidDel="00707F37">
          <w:rPr>
            <w:rFonts w:ascii="Arial" w:eastAsia="Times New Roman" w:hAnsi="Arial" w:cs="Arial"/>
            <w:color w:val="000000"/>
            <w:lang w:eastAsia="en-AU"/>
          </w:rPr>
          <w:delText>but as a client group this criticism is required and necessary.  </w:delText>
        </w:r>
      </w:del>
      <w:ins w:id="132" w:author="Kayla Hall" w:date="2015-09-08T13:43:00Z">
        <w:r w:rsidR="00707F37">
          <w:rPr>
            <w:rFonts w:ascii="Arial" w:eastAsia="Times New Roman" w:hAnsi="Arial" w:cs="Arial"/>
            <w:color w:val="000000"/>
            <w:lang w:eastAsia="en-AU"/>
          </w:rPr>
          <w:t xml:space="preserve"> </w:t>
        </w:r>
      </w:ins>
      <w:ins w:id="133" w:author="Kayla Hall" w:date="2015-09-08T13:44:00Z">
        <w:r w:rsidR="00707F37">
          <w:rPr>
            <w:rFonts w:ascii="Arial" w:eastAsia="Times New Roman" w:hAnsi="Arial" w:cs="Arial"/>
            <w:color w:val="000000"/>
            <w:lang w:eastAsia="en-AU"/>
          </w:rPr>
          <w:t xml:space="preserve">Overall </w:t>
        </w:r>
      </w:ins>
      <w:del w:id="134" w:author="Kayla Hall" w:date="2015-09-08T13:44:00Z">
        <w:r w:rsidRPr="005C1260" w:rsidDel="00707F37">
          <w:rPr>
            <w:rFonts w:ascii="Arial" w:eastAsia="Times New Roman" w:hAnsi="Arial" w:cs="Arial"/>
            <w:color w:val="000000"/>
            <w:lang w:eastAsia="en-AU"/>
          </w:rPr>
          <w:delText>T</w:delText>
        </w:r>
      </w:del>
      <w:ins w:id="135" w:author="Kayla Hall" w:date="2015-09-08T13:44:00Z">
        <w:r w:rsidR="00707F37">
          <w:rPr>
            <w:rFonts w:ascii="Arial" w:eastAsia="Times New Roman" w:hAnsi="Arial" w:cs="Arial"/>
            <w:color w:val="000000"/>
            <w:lang w:eastAsia="en-AU"/>
          </w:rPr>
          <w:t>t</w:t>
        </w:r>
      </w:ins>
      <w:r w:rsidRPr="005C1260">
        <w:rPr>
          <w:rFonts w:ascii="Arial" w:eastAsia="Times New Roman" w:hAnsi="Arial" w:cs="Arial"/>
          <w:color w:val="000000"/>
          <w:lang w:eastAsia="en-AU"/>
        </w:rPr>
        <w:t xml:space="preserve">he presentation gave brilliant insight into the future of the product and allows us to give feedback </w:t>
      </w:r>
      <w:del w:id="136" w:author="Kayla Hall" w:date="2015-09-08T13:45:00Z">
        <w:r w:rsidRPr="005C1260" w:rsidDel="00707F37">
          <w:rPr>
            <w:rFonts w:ascii="Arial" w:eastAsia="Times New Roman" w:hAnsi="Arial" w:cs="Arial"/>
            <w:color w:val="000000"/>
            <w:lang w:eastAsia="en-AU"/>
          </w:rPr>
          <w:delText>and steer your</w:delText>
        </w:r>
      </w:del>
      <w:ins w:id="137" w:author="Kayla Hall" w:date="2015-09-08T13:45:00Z">
        <w:r w:rsidR="00707F37">
          <w:rPr>
            <w:rFonts w:ascii="Arial" w:eastAsia="Times New Roman" w:hAnsi="Arial" w:cs="Arial"/>
            <w:color w:val="000000"/>
            <w:lang w:eastAsia="en-AU"/>
          </w:rPr>
          <w:t>which will ensure the project continues to develop</w:t>
        </w:r>
      </w:ins>
      <w:r w:rsidRPr="005C1260">
        <w:rPr>
          <w:rFonts w:ascii="Arial" w:eastAsia="Times New Roman" w:hAnsi="Arial" w:cs="Arial"/>
          <w:color w:val="000000"/>
          <w:lang w:eastAsia="en-AU"/>
        </w:rPr>
        <w:t xml:space="preserve"> </w:t>
      </w:r>
      <w:del w:id="138" w:author="Kayla Hall" w:date="2015-09-08T13:45:00Z">
        <w:r w:rsidRPr="005C1260" w:rsidDel="00707F37">
          <w:rPr>
            <w:rFonts w:ascii="Arial" w:eastAsia="Times New Roman" w:hAnsi="Arial" w:cs="Arial"/>
            <w:color w:val="000000"/>
            <w:lang w:eastAsia="en-AU"/>
          </w:rPr>
          <w:delText xml:space="preserve">developing team </w:delText>
        </w:r>
      </w:del>
      <w:r w:rsidRPr="005C1260">
        <w:rPr>
          <w:rFonts w:ascii="Arial" w:eastAsia="Times New Roman" w:hAnsi="Arial" w:cs="Arial"/>
          <w:color w:val="000000"/>
          <w:lang w:eastAsia="en-AU"/>
        </w:rPr>
        <w:t>in our desired direction.  </w:t>
      </w:r>
    </w:p>
    <w:p w:rsidR="005C1260" w:rsidRPr="005C1260" w:rsidRDefault="005C1260" w:rsidP="005C1260">
      <w:pPr>
        <w:spacing w:after="0" w:line="240" w:lineRule="auto"/>
        <w:rPr>
          <w:rFonts w:ascii="Times New Roman" w:eastAsia="Times New Roman" w:hAnsi="Times New Roman" w:cs="Times New Roman"/>
          <w:sz w:val="24"/>
          <w:szCs w:val="24"/>
          <w:lang w:eastAsia="en-AU"/>
        </w:rPr>
      </w:pPr>
    </w:p>
    <w:p w:rsidR="005C1260" w:rsidRPr="005C1260" w:rsidRDefault="005C1260" w:rsidP="005C1260">
      <w:pPr>
        <w:spacing w:after="0" w:line="240" w:lineRule="auto"/>
        <w:rPr>
          <w:rFonts w:ascii="Times New Roman" w:eastAsia="Times New Roman" w:hAnsi="Times New Roman" w:cs="Times New Roman"/>
          <w:sz w:val="24"/>
          <w:szCs w:val="24"/>
          <w:lang w:eastAsia="en-AU"/>
        </w:rPr>
      </w:pPr>
      <w:r w:rsidRPr="005C1260">
        <w:rPr>
          <w:rFonts w:ascii="Arial" w:eastAsia="Times New Roman" w:hAnsi="Arial" w:cs="Arial"/>
          <w:color w:val="000000"/>
          <w:lang w:eastAsia="en-AU"/>
        </w:rPr>
        <w:t>Sincerely,</w:t>
      </w:r>
    </w:p>
    <w:p w:rsidR="005C1260" w:rsidRPr="005C1260" w:rsidRDefault="005C1260" w:rsidP="005C1260">
      <w:pPr>
        <w:spacing w:after="0" w:line="240" w:lineRule="auto"/>
        <w:rPr>
          <w:rFonts w:ascii="Times New Roman" w:eastAsia="Times New Roman" w:hAnsi="Times New Roman" w:cs="Times New Roman"/>
          <w:sz w:val="24"/>
          <w:szCs w:val="24"/>
          <w:lang w:eastAsia="en-AU"/>
        </w:rPr>
      </w:pPr>
    </w:p>
    <w:p w:rsidR="000E3218" w:rsidRDefault="005C1260" w:rsidP="005C1260">
      <w:pPr>
        <w:spacing w:after="0" w:line="240" w:lineRule="auto"/>
        <w:rPr>
          <w:ins w:id="139" w:author="Mike Kath" w:date="2015-09-08T15:24:00Z"/>
          <w:rFonts w:ascii="Arial" w:eastAsia="Times New Roman" w:hAnsi="Arial" w:cs="Arial"/>
          <w:color w:val="000000"/>
          <w:lang w:eastAsia="en-AU"/>
        </w:rPr>
      </w:pPr>
      <w:del w:id="140" w:author="Mike Kath" w:date="2015-09-08T15:24:00Z">
        <w:r w:rsidRPr="005C1260" w:rsidDel="000E3218">
          <w:rPr>
            <w:rFonts w:ascii="Arial" w:eastAsia="Times New Roman" w:hAnsi="Arial" w:cs="Arial"/>
            <w:color w:val="000000"/>
            <w:lang w:eastAsia="en-AU"/>
          </w:rPr>
          <w:delText>Tim Pope</w:delText>
        </w:r>
      </w:del>
    </w:p>
    <w:p w:rsidR="00082687" w:rsidRDefault="005C1260" w:rsidP="00082687">
      <w:pPr>
        <w:spacing w:after="0" w:line="240" w:lineRule="auto"/>
        <w:rPr>
          <w:ins w:id="141" w:author="Mike Kath" w:date="2015-09-08T15:24:00Z"/>
        </w:rPr>
        <w:pPrChange w:id="142" w:author="Mike Kath" w:date="2015-09-08T15:24:00Z">
          <w:pPr/>
        </w:pPrChange>
      </w:pPr>
      <w:del w:id="143" w:author="Mike Kath" w:date="2015-09-08T15:24:00Z">
        <w:r w:rsidRPr="005C1260" w:rsidDel="000E3218">
          <w:rPr>
            <w:rFonts w:ascii="Arial" w:eastAsia="Times New Roman" w:hAnsi="Arial" w:cs="Arial"/>
            <w:color w:val="000000"/>
            <w:lang w:eastAsia="en-AU"/>
          </w:rPr>
          <w:br/>
        </w:r>
      </w:del>
      <w:r w:rsidRPr="005C1260">
        <w:rPr>
          <w:rFonts w:ascii="Arial" w:eastAsia="Times New Roman" w:hAnsi="Arial" w:cs="Arial"/>
          <w:color w:val="000000"/>
          <w:lang w:eastAsia="en-AU"/>
        </w:rPr>
        <w:t>Group 93</w:t>
      </w:r>
      <w:r w:rsidRPr="005C1260">
        <w:rPr>
          <w:rFonts w:ascii="Arial" w:eastAsia="Times New Roman" w:hAnsi="Arial" w:cs="Arial"/>
          <w:color w:val="000000"/>
          <w:lang w:eastAsia="en-AU"/>
        </w:rPr>
        <w:br/>
      </w:r>
    </w:p>
    <w:p w:rsidR="005C1260" w:rsidRPr="005C1260" w:rsidDel="00082687" w:rsidRDefault="005C1260" w:rsidP="005C1260">
      <w:pPr>
        <w:spacing w:after="0" w:line="240" w:lineRule="auto"/>
        <w:rPr>
          <w:del w:id="144" w:author="Mike Kath" w:date="2015-09-08T15:24:00Z"/>
          <w:rFonts w:ascii="Times New Roman" w:eastAsia="Times New Roman" w:hAnsi="Times New Roman" w:cs="Times New Roman"/>
          <w:sz w:val="24"/>
          <w:szCs w:val="24"/>
          <w:lang w:eastAsia="en-AU"/>
        </w:rPr>
      </w:pPr>
      <w:del w:id="145" w:author="Mike Kath" w:date="2015-09-08T15:24:00Z">
        <w:r w:rsidRPr="005C1260" w:rsidDel="00082687">
          <w:rPr>
            <w:rFonts w:ascii="Arial" w:eastAsia="Times New Roman" w:hAnsi="Arial" w:cs="Arial"/>
            <w:color w:val="000000"/>
            <w:lang w:eastAsia="en-AU"/>
          </w:rPr>
          <w:br/>
        </w:r>
        <w:r w:rsidRPr="005C1260" w:rsidDel="00082687">
          <w:rPr>
            <w:rFonts w:ascii="Arial" w:eastAsia="Times New Roman" w:hAnsi="Arial" w:cs="Arial"/>
            <w:color w:val="000000"/>
            <w:lang w:eastAsia="en-AU"/>
          </w:rPr>
          <w:br/>
        </w:r>
        <w:r w:rsidRPr="005C1260" w:rsidDel="00082687">
          <w:rPr>
            <w:rFonts w:ascii="Arial" w:eastAsia="Times New Roman" w:hAnsi="Arial" w:cs="Arial"/>
            <w:color w:val="000000"/>
            <w:lang w:eastAsia="en-AU"/>
          </w:rPr>
          <w:br/>
        </w:r>
      </w:del>
    </w:p>
    <w:p w:rsidR="00930918" w:rsidRDefault="001A1FAB" w:rsidP="00082687">
      <w:pPr>
        <w:spacing w:after="0" w:line="240" w:lineRule="auto"/>
        <w:pPrChange w:id="146" w:author="Mike Kath" w:date="2015-09-08T15:24:00Z">
          <w:pPr/>
        </w:pPrChange>
      </w:pPr>
    </w:p>
    <w:sectPr w:rsidR="0093091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FAB" w:rsidRDefault="001A1FAB" w:rsidP="000E3218">
      <w:pPr>
        <w:spacing w:after="0" w:line="240" w:lineRule="auto"/>
      </w:pPr>
      <w:r>
        <w:separator/>
      </w:r>
    </w:p>
  </w:endnote>
  <w:endnote w:type="continuationSeparator" w:id="0">
    <w:p w:rsidR="001A1FAB" w:rsidRDefault="001A1FAB" w:rsidP="000E3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FAB" w:rsidRDefault="001A1FAB" w:rsidP="000E3218">
      <w:pPr>
        <w:spacing w:after="0" w:line="240" w:lineRule="auto"/>
      </w:pPr>
      <w:r>
        <w:separator/>
      </w:r>
    </w:p>
  </w:footnote>
  <w:footnote w:type="continuationSeparator" w:id="0">
    <w:p w:rsidR="001A1FAB" w:rsidRDefault="001A1FAB" w:rsidP="000E32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218" w:rsidRPr="000E3218" w:rsidRDefault="000E3218" w:rsidP="000E3218">
    <w:pPr>
      <w:spacing w:after="0" w:line="240" w:lineRule="auto"/>
      <w:jc w:val="right"/>
      <w:rPr>
        <w:rFonts w:ascii="Times New Roman" w:eastAsia="Times New Roman" w:hAnsi="Times New Roman" w:cs="Times New Roman"/>
        <w:b/>
        <w:sz w:val="24"/>
        <w:szCs w:val="24"/>
        <w:lang w:eastAsia="en-AU"/>
        <w:rPrChange w:id="147" w:author="Mike Kath" w:date="2015-09-08T15:23:00Z">
          <w:rPr>
            <w:rFonts w:ascii="Times New Roman" w:eastAsia="Times New Roman" w:hAnsi="Times New Roman" w:cs="Times New Roman"/>
            <w:sz w:val="24"/>
            <w:szCs w:val="24"/>
            <w:lang w:eastAsia="en-AU"/>
          </w:rPr>
        </w:rPrChange>
      </w:rPr>
      <w:pPrChange w:id="148" w:author="Mike Kath" w:date="2015-09-08T15:21:00Z">
        <w:pPr>
          <w:spacing w:after="0" w:line="240" w:lineRule="auto"/>
        </w:pPr>
      </w:pPrChange>
    </w:pPr>
    <w:moveToRangeStart w:id="149" w:author="Mike Kath" w:date="2015-09-08T15:21:00Z" w:name="move429489025"/>
    <w:moveTo w:id="150" w:author="Mike Kath" w:date="2015-09-08T15:21:00Z">
      <w:del w:id="151" w:author="Mike Kath" w:date="2015-09-08T15:21:00Z">
        <w:r w:rsidRPr="000E3218" w:rsidDel="000E3218">
          <w:rPr>
            <w:rFonts w:ascii="Arial" w:eastAsia="Times New Roman" w:hAnsi="Arial" w:cs="Arial"/>
            <w:b/>
            <w:color w:val="000000"/>
            <w:lang w:eastAsia="en-AU"/>
            <w:rPrChange w:id="152" w:author="Mike Kath" w:date="2015-09-08T15:23:00Z">
              <w:rPr>
                <w:rFonts w:ascii="Arial" w:eastAsia="Times New Roman" w:hAnsi="Arial" w:cs="Arial"/>
                <w:color w:val="000000"/>
                <w:lang w:eastAsia="en-AU"/>
              </w:rPr>
            </w:rPrChange>
          </w:rPr>
          <w:delText>Team Reviewing</w:delText>
        </w:r>
      </w:del>
    </w:moveTo>
    <w:ins w:id="153" w:author="Mike Kath" w:date="2015-09-08T15:21:00Z">
      <w:r w:rsidRPr="000E3218">
        <w:rPr>
          <w:rFonts w:ascii="Arial" w:eastAsia="Times New Roman" w:hAnsi="Arial" w:cs="Arial"/>
          <w:b/>
          <w:color w:val="000000"/>
          <w:lang w:eastAsia="en-AU"/>
          <w:rPrChange w:id="154" w:author="Mike Kath" w:date="2015-09-08T15:23:00Z">
            <w:rPr>
              <w:rFonts w:ascii="Arial" w:eastAsia="Times New Roman" w:hAnsi="Arial" w:cs="Arial"/>
              <w:color w:val="000000"/>
              <w:lang w:eastAsia="en-AU"/>
            </w:rPr>
          </w:rPrChange>
        </w:rPr>
        <w:t>Group 93</w:t>
      </w:r>
    </w:ins>
    <w:ins w:id="155" w:author="Mike Kath" w:date="2015-09-08T15:23:00Z">
      <w:r>
        <w:rPr>
          <w:rFonts w:ascii="Arial" w:eastAsia="Times New Roman" w:hAnsi="Arial" w:cs="Arial"/>
          <w:b/>
          <w:color w:val="000000"/>
          <w:lang w:eastAsia="en-AU"/>
        </w:rPr>
        <w:t xml:space="preserve"> Pty Ltd</w:t>
      </w:r>
    </w:ins>
    <w:moveTo w:id="156" w:author="Mike Kath" w:date="2015-09-08T15:21:00Z">
      <w:del w:id="157" w:author="Mike Kath" w:date="2015-09-08T15:23:00Z">
        <w:r w:rsidRPr="000E3218" w:rsidDel="000E3218">
          <w:rPr>
            <w:rFonts w:ascii="Arial" w:eastAsia="Times New Roman" w:hAnsi="Arial" w:cs="Arial"/>
            <w:b/>
            <w:color w:val="000000"/>
            <w:lang w:eastAsia="en-AU"/>
            <w:rPrChange w:id="158" w:author="Mike Kath" w:date="2015-09-08T15:23:00Z">
              <w:rPr>
                <w:rFonts w:ascii="Arial" w:eastAsia="Times New Roman" w:hAnsi="Arial" w:cs="Arial"/>
                <w:color w:val="000000"/>
                <w:lang w:eastAsia="en-AU"/>
              </w:rPr>
            </w:rPrChange>
          </w:rPr>
          <w:delText>:</w:delText>
        </w:r>
      </w:del>
    </w:moveTo>
  </w:p>
  <w:p w:rsidR="000E3218" w:rsidRPr="005C1260" w:rsidRDefault="000E3218" w:rsidP="000E3218">
    <w:pPr>
      <w:spacing w:after="0" w:line="240" w:lineRule="auto"/>
      <w:jc w:val="right"/>
      <w:rPr>
        <w:rFonts w:ascii="Times New Roman" w:eastAsia="Times New Roman" w:hAnsi="Times New Roman" w:cs="Times New Roman"/>
        <w:sz w:val="24"/>
        <w:szCs w:val="24"/>
        <w:lang w:eastAsia="en-AU"/>
      </w:rPr>
      <w:pPrChange w:id="159" w:author="Mike Kath" w:date="2015-09-08T15:21:00Z">
        <w:pPr>
          <w:spacing w:after="0" w:line="240" w:lineRule="auto"/>
        </w:pPr>
      </w:pPrChange>
    </w:pPr>
    <w:moveTo w:id="160" w:author="Mike Kath" w:date="2015-09-08T15:21:00Z">
      <w:del w:id="161" w:author="Mike Kath" w:date="2015-09-08T15:23:00Z">
        <w:r w:rsidRPr="005C1260" w:rsidDel="000E3218">
          <w:rPr>
            <w:rFonts w:ascii="Arial" w:eastAsia="Times New Roman" w:hAnsi="Arial" w:cs="Arial"/>
            <w:color w:val="000000"/>
            <w:lang w:eastAsia="en-AU"/>
          </w:rPr>
          <w:delText xml:space="preserve">N9293833 </w:delText>
        </w:r>
      </w:del>
      <w:r w:rsidRPr="005C1260">
        <w:rPr>
          <w:rFonts w:ascii="Arial" w:eastAsia="Times New Roman" w:hAnsi="Arial" w:cs="Arial"/>
          <w:color w:val="000000"/>
          <w:lang w:eastAsia="en-AU"/>
        </w:rPr>
        <w:t>Michael Kath</w:t>
      </w:r>
    </w:moveTo>
    <w:ins w:id="162" w:author="Mike Kath" w:date="2015-09-08T15:23:00Z">
      <w:r w:rsidRPr="000E3218">
        <w:rPr>
          <w:rFonts w:ascii="Arial" w:eastAsia="Times New Roman" w:hAnsi="Arial" w:cs="Arial"/>
          <w:color w:val="000000"/>
          <w:lang w:eastAsia="en-AU"/>
        </w:rPr>
        <w:t xml:space="preserve"> </w:t>
      </w:r>
      <w:r>
        <w:rPr>
          <w:rFonts w:ascii="Arial" w:eastAsia="Times New Roman" w:hAnsi="Arial" w:cs="Arial"/>
          <w:color w:val="000000"/>
          <w:lang w:eastAsia="en-AU"/>
        </w:rPr>
        <w:t>(</w:t>
      </w:r>
      <w:r w:rsidRPr="005C1260">
        <w:rPr>
          <w:rFonts w:ascii="Arial" w:eastAsia="Times New Roman" w:hAnsi="Arial" w:cs="Arial"/>
          <w:color w:val="000000"/>
          <w:lang w:eastAsia="en-AU"/>
        </w:rPr>
        <w:t>N9293833</w:t>
      </w:r>
      <w:r>
        <w:rPr>
          <w:rFonts w:ascii="Arial" w:eastAsia="Times New Roman" w:hAnsi="Arial" w:cs="Arial"/>
          <w:color w:val="000000"/>
          <w:lang w:eastAsia="en-AU"/>
        </w:rPr>
        <w:t>)</w:t>
      </w:r>
    </w:ins>
  </w:p>
  <w:p w:rsidR="000E3218" w:rsidRPr="005C1260" w:rsidRDefault="000E3218" w:rsidP="000E3218">
    <w:pPr>
      <w:spacing w:after="0" w:line="240" w:lineRule="auto"/>
      <w:jc w:val="right"/>
      <w:rPr>
        <w:rFonts w:ascii="Times New Roman" w:eastAsia="Times New Roman" w:hAnsi="Times New Roman" w:cs="Times New Roman"/>
        <w:sz w:val="24"/>
        <w:szCs w:val="24"/>
        <w:lang w:eastAsia="en-AU"/>
      </w:rPr>
      <w:pPrChange w:id="163" w:author="Mike Kath" w:date="2015-09-08T15:21:00Z">
        <w:pPr>
          <w:spacing w:after="0" w:line="240" w:lineRule="auto"/>
        </w:pPr>
      </w:pPrChange>
    </w:pPr>
    <w:moveTo w:id="164" w:author="Mike Kath" w:date="2015-09-08T15:21:00Z">
      <w:del w:id="165" w:author="Mike Kath" w:date="2015-09-08T15:23:00Z">
        <w:r w:rsidRPr="005C1260" w:rsidDel="000E3218">
          <w:rPr>
            <w:rFonts w:ascii="Arial" w:eastAsia="Times New Roman" w:hAnsi="Arial" w:cs="Arial"/>
            <w:color w:val="000000"/>
            <w:lang w:eastAsia="en-AU"/>
          </w:rPr>
          <w:delText xml:space="preserve">N2431378 </w:delText>
        </w:r>
      </w:del>
      <w:r w:rsidRPr="005C1260">
        <w:rPr>
          <w:rFonts w:ascii="Arial" w:eastAsia="Times New Roman" w:hAnsi="Arial" w:cs="Arial"/>
          <w:color w:val="000000"/>
          <w:lang w:eastAsia="en-AU"/>
        </w:rPr>
        <w:t xml:space="preserve">Yeung </w:t>
      </w:r>
      <w:proofErr w:type="spellStart"/>
      <w:r w:rsidRPr="005C1260">
        <w:rPr>
          <w:rFonts w:ascii="Arial" w:eastAsia="Times New Roman" w:hAnsi="Arial" w:cs="Arial"/>
          <w:color w:val="000000"/>
          <w:lang w:eastAsia="en-AU"/>
        </w:rPr>
        <w:t>Ka</w:t>
      </w:r>
      <w:proofErr w:type="spellEnd"/>
      <w:r w:rsidRPr="005C1260">
        <w:rPr>
          <w:rFonts w:ascii="Arial" w:eastAsia="Times New Roman" w:hAnsi="Arial" w:cs="Arial"/>
          <w:color w:val="000000"/>
          <w:lang w:eastAsia="en-AU"/>
        </w:rPr>
        <w:t xml:space="preserve"> Man Carman</w:t>
      </w:r>
    </w:moveTo>
    <w:ins w:id="166" w:author="Mike Kath" w:date="2015-09-08T15:23:00Z">
      <w:r>
        <w:rPr>
          <w:rFonts w:ascii="Arial" w:eastAsia="Times New Roman" w:hAnsi="Arial" w:cs="Arial"/>
          <w:color w:val="000000"/>
          <w:lang w:eastAsia="en-AU"/>
        </w:rPr>
        <w:t xml:space="preserve"> (</w:t>
      </w:r>
      <w:r w:rsidRPr="005C1260">
        <w:rPr>
          <w:rFonts w:ascii="Arial" w:eastAsia="Times New Roman" w:hAnsi="Arial" w:cs="Arial"/>
          <w:color w:val="000000"/>
          <w:lang w:eastAsia="en-AU"/>
        </w:rPr>
        <w:t>N2431378</w:t>
      </w:r>
      <w:r>
        <w:rPr>
          <w:rFonts w:ascii="Arial" w:eastAsia="Times New Roman" w:hAnsi="Arial" w:cs="Arial"/>
          <w:color w:val="000000"/>
          <w:lang w:eastAsia="en-AU"/>
        </w:rPr>
        <w:t>)</w:t>
      </w:r>
    </w:ins>
  </w:p>
  <w:p w:rsidR="000E3218" w:rsidRPr="005C1260" w:rsidRDefault="000E3218" w:rsidP="000E3218">
    <w:pPr>
      <w:spacing w:after="0" w:line="240" w:lineRule="auto"/>
      <w:jc w:val="right"/>
      <w:rPr>
        <w:rFonts w:ascii="Times New Roman" w:eastAsia="Times New Roman" w:hAnsi="Times New Roman" w:cs="Times New Roman"/>
        <w:sz w:val="24"/>
        <w:szCs w:val="24"/>
        <w:lang w:eastAsia="en-AU"/>
      </w:rPr>
      <w:pPrChange w:id="167" w:author="Mike Kath" w:date="2015-09-08T15:21:00Z">
        <w:pPr>
          <w:spacing w:after="0" w:line="240" w:lineRule="auto"/>
        </w:pPr>
      </w:pPrChange>
    </w:pPr>
    <w:moveTo w:id="168" w:author="Mike Kath" w:date="2015-09-08T15:21:00Z">
      <w:del w:id="169" w:author="Mike Kath" w:date="2015-09-08T15:24:00Z">
        <w:r w:rsidRPr="005C1260" w:rsidDel="000E3218">
          <w:rPr>
            <w:rFonts w:ascii="Arial" w:eastAsia="Times New Roman" w:hAnsi="Arial" w:cs="Arial"/>
            <w:color w:val="000000"/>
            <w:lang w:eastAsia="en-AU"/>
          </w:rPr>
          <w:delText xml:space="preserve">N9106243 </w:delText>
        </w:r>
      </w:del>
      <w:r w:rsidRPr="005C1260">
        <w:rPr>
          <w:rFonts w:ascii="Arial" w:eastAsia="Times New Roman" w:hAnsi="Arial" w:cs="Arial"/>
          <w:color w:val="000000"/>
          <w:lang w:eastAsia="en-AU"/>
        </w:rPr>
        <w:t>Tim Pope</w:t>
      </w:r>
    </w:moveTo>
    <w:ins w:id="170" w:author="Mike Kath" w:date="2015-09-08T15:24:00Z">
      <w:r>
        <w:rPr>
          <w:rFonts w:ascii="Arial" w:eastAsia="Times New Roman" w:hAnsi="Arial" w:cs="Arial"/>
          <w:color w:val="000000"/>
          <w:lang w:eastAsia="en-AU"/>
        </w:rPr>
        <w:t xml:space="preserve"> (</w:t>
      </w:r>
      <w:r w:rsidRPr="005C1260">
        <w:rPr>
          <w:rFonts w:ascii="Arial" w:eastAsia="Times New Roman" w:hAnsi="Arial" w:cs="Arial"/>
          <w:color w:val="000000"/>
          <w:lang w:eastAsia="en-AU"/>
        </w:rPr>
        <w:t>N9106243</w:t>
      </w:r>
      <w:r>
        <w:rPr>
          <w:rFonts w:ascii="Arial" w:eastAsia="Times New Roman" w:hAnsi="Arial" w:cs="Arial"/>
          <w:color w:val="000000"/>
          <w:lang w:eastAsia="en-AU"/>
        </w:rPr>
        <w:t>)</w:t>
      </w:r>
    </w:ins>
  </w:p>
  <w:p w:rsidR="000E3218" w:rsidRPr="005C1260" w:rsidRDefault="000E3218" w:rsidP="000E3218">
    <w:pPr>
      <w:spacing w:after="0" w:line="240" w:lineRule="auto"/>
      <w:jc w:val="right"/>
      <w:rPr>
        <w:rFonts w:ascii="Times New Roman" w:eastAsia="Times New Roman" w:hAnsi="Times New Roman" w:cs="Times New Roman"/>
        <w:sz w:val="24"/>
        <w:szCs w:val="24"/>
        <w:lang w:eastAsia="en-AU"/>
      </w:rPr>
      <w:pPrChange w:id="171" w:author="Mike Kath" w:date="2015-09-08T15:21:00Z">
        <w:pPr>
          <w:spacing w:after="0" w:line="240" w:lineRule="auto"/>
        </w:pPr>
      </w:pPrChange>
    </w:pPr>
    <w:moveTo w:id="172" w:author="Mike Kath" w:date="2015-09-08T15:21:00Z">
      <w:del w:id="173" w:author="Mike Kath" w:date="2015-09-08T15:24:00Z">
        <w:r w:rsidRPr="005C1260" w:rsidDel="000E3218">
          <w:rPr>
            <w:rFonts w:ascii="Arial" w:eastAsia="Times New Roman" w:hAnsi="Arial" w:cs="Arial"/>
            <w:color w:val="000000"/>
            <w:lang w:eastAsia="en-AU"/>
          </w:rPr>
          <w:delText xml:space="preserve">N9037497 </w:delText>
        </w:r>
      </w:del>
      <w:proofErr w:type="spellStart"/>
      <w:r w:rsidRPr="005C1260">
        <w:rPr>
          <w:rFonts w:ascii="Arial" w:eastAsia="Times New Roman" w:hAnsi="Arial" w:cs="Arial"/>
          <w:color w:val="000000"/>
          <w:lang w:eastAsia="en-AU"/>
        </w:rPr>
        <w:t>Yanshan</w:t>
      </w:r>
      <w:proofErr w:type="spellEnd"/>
      <w:r w:rsidRPr="005C1260">
        <w:rPr>
          <w:rFonts w:ascii="Arial" w:eastAsia="Times New Roman" w:hAnsi="Arial" w:cs="Arial"/>
          <w:color w:val="000000"/>
          <w:lang w:eastAsia="en-AU"/>
        </w:rPr>
        <w:t xml:space="preserve"> Li</w:t>
      </w:r>
    </w:moveTo>
    <w:ins w:id="174" w:author="Mike Kath" w:date="2015-09-08T15:24:00Z">
      <w:r>
        <w:rPr>
          <w:rFonts w:ascii="Arial" w:eastAsia="Times New Roman" w:hAnsi="Arial" w:cs="Arial"/>
          <w:color w:val="000000"/>
          <w:lang w:eastAsia="en-AU"/>
        </w:rPr>
        <w:t xml:space="preserve"> (</w:t>
      </w:r>
      <w:r w:rsidRPr="005C1260">
        <w:rPr>
          <w:rFonts w:ascii="Arial" w:eastAsia="Times New Roman" w:hAnsi="Arial" w:cs="Arial"/>
          <w:color w:val="000000"/>
          <w:lang w:eastAsia="en-AU"/>
        </w:rPr>
        <w:t>N9037497</w:t>
      </w:r>
      <w:r>
        <w:rPr>
          <w:rFonts w:ascii="Arial" w:eastAsia="Times New Roman" w:hAnsi="Arial" w:cs="Arial"/>
          <w:color w:val="000000"/>
          <w:lang w:eastAsia="en-AU"/>
        </w:rPr>
        <w:t>)</w:t>
      </w:r>
    </w:ins>
  </w:p>
  <w:p w:rsidR="000E3218" w:rsidRPr="005C1260" w:rsidRDefault="000E3218" w:rsidP="000E3218">
    <w:pPr>
      <w:spacing w:after="0" w:line="240" w:lineRule="auto"/>
      <w:jc w:val="right"/>
      <w:rPr>
        <w:rFonts w:ascii="Times New Roman" w:eastAsia="Times New Roman" w:hAnsi="Times New Roman" w:cs="Times New Roman"/>
        <w:sz w:val="24"/>
        <w:szCs w:val="24"/>
        <w:lang w:eastAsia="en-AU"/>
      </w:rPr>
      <w:pPrChange w:id="175" w:author="Mike Kath" w:date="2015-09-08T15:21:00Z">
        <w:pPr>
          <w:spacing w:after="0" w:line="240" w:lineRule="auto"/>
        </w:pPr>
      </w:pPrChange>
    </w:pPr>
    <w:moveTo w:id="176" w:author="Mike Kath" w:date="2015-09-08T15:21:00Z">
      <w:del w:id="177" w:author="Mike Kath" w:date="2015-09-08T15:24:00Z">
        <w:r w:rsidRPr="005C1260" w:rsidDel="000E3218">
          <w:rPr>
            <w:rFonts w:ascii="Arial" w:eastAsia="Times New Roman" w:hAnsi="Arial" w:cs="Arial"/>
            <w:color w:val="000000"/>
            <w:lang w:eastAsia="en-AU"/>
          </w:rPr>
          <w:delText xml:space="preserve">N8872856 </w:delText>
        </w:r>
      </w:del>
      <w:r w:rsidRPr="005C1260">
        <w:rPr>
          <w:rFonts w:ascii="Arial" w:eastAsia="Times New Roman" w:hAnsi="Arial" w:cs="Arial"/>
          <w:color w:val="000000"/>
          <w:lang w:eastAsia="en-AU"/>
        </w:rPr>
        <w:t>Kayla Hall</w:t>
      </w:r>
    </w:moveTo>
    <w:ins w:id="178" w:author="Mike Kath" w:date="2015-09-08T15:24:00Z">
      <w:r>
        <w:rPr>
          <w:rFonts w:ascii="Arial" w:eastAsia="Times New Roman" w:hAnsi="Arial" w:cs="Arial"/>
          <w:color w:val="000000"/>
          <w:lang w:eastAsia="en-AU"/>
        </w:rPr>
        <w:t xml:space="preserve"> (</w:t>
      </w:r>
      <w:r w:rsidRPr="005C1260">
        <w:rPr>
          <w:rFonts w:ascii="Arial" w:eastAsia="Times New Roman" w:hAnsi="Arial" w:cs="Arial"/>
          <w:color w:val="000000"/>
          <w:lang w:eastAsia="en-AU"/>
        </w:rPr>
        <w:t>N8872856</w:t>
      </w:r>
      <w:r>
        <w:rPr>
          <w:rFonts w:ascii="Arial" w:eastAsia="Times New Roman" w:hAnsi="Arial" w:cs="Arial"/>
          <w:color w:val="000000"/>
          <w:lang w:eastAsia="en-AU"/>
        </w:rPr>
        <w:t>)</w:t>
      </w:r>
    </w:ins>
  </w:p>
  <w:p w:rsidR="000E3218" w:rsidRPr="005C1260" w:rsidRDefault="000E3218" w:rsidP="000E3218">
    <w:pPr>
      <w:spacing w:after="0" w:line="240" w:lineRule="auto"/>
      <w:jc w:val="right"/>
      <w:rPr>
        <w:rFonts w:ascii="Times New Roman" w:eastAsia="Times New Roman" w:hAnsi="Times New Roman" w:cs="Times New Roman"/>
        <w:sz w:val="24"/>
        <w:szCs w:val="24"/>
        <w:lang w:eastAsia="en-AU"/>
      </w:rPr>
      <w:pPrChange w:id="179" w:author="Mike Kath" w:date="2015-09-08T15:21:00Z">
        <w:pPr>
          <w:spacing w:after="0" w:line="240" w:lineRule="auto"/>
        </w:pPr>
      </w:pPrChange>
    </w:pPr>
    <w:moveTo w:id="180" w:author="Mike Kath" w:date="2015-09-08T15:21:00Z">
      <w:del w:id="181" w:author="Mike Kath" w:date="2015-09-08T15:24:00Z">
        <w:r w:rsidRPr="005C1260" w:rsidDel="000E3218">
          <w:rPr>
            <w:rFonts w:ascii="Arial" w:eastAsia="Times New Roman" w:hAnsi="Arial" w:cs="Arial"/>
            <w:color w:val="000000"/>
            <w:lang w:eastAsia="en-AU"/>
          </w:rPr>
          <w:delText xml:space="preserve">N9106201 </w:delText>
        </w:r>
      </w:del>
      <w:r w:rsidRPr="005C1260">
        <w:rPr>
          <w:rFonts w:ascii="Arial" w:eastAsia="Times New Roman" w:hAnsi="Arial" w:cs="Arial"/>
          <w:color w:val="000000"/>
          <w:lang w:eastAsia="en-AU"/>
        </w:rPr>
        <w:t>Sean Little</w:t>
      </w:r>
    </w:moveTo>
    <w:ins w:id="182" w:author="Mike Kath" w:date="2015-09-08T15:24:00Z">
      <w:r>
        <w:rPr>
          <w:rFonts w:ascii="Arial" w:eastAsia="Times New Roman" w:hAnsi="Arial" w:cs="Arial"/>
          <w:color w:val="000000"/>
          <w:lang w:eastAsia="en-AU"/>
        </w:rPr>
        <w:t xml:space="preserve"> (</w:t>
      </w:r>
      <w:r w:rsidRPr="005C1260">
        <w:rPr>
          <w:rFonts w:ascii="Arial" w:eastAsia="Times New Roman" w:hAnsi="Arial" w:cs="Arial"/>
          <w:color w:val="000000"/>
          <w:lang w:eastAsia="en-AU"/>
        </w:rPr>
        <w:t>N9106201</w:t>
      </w:r>
      <w:r>
        <w:rPr>
          <w:rFonts w:ascii="Arial" w:eastAsia="Times New Roman" w:hAnsi="Arial" w:cs="Arial"/>
          <w:color w:val="000000"/>
          <w:lang w:eastAsia="en-AU"/>
        </w:rPr>
        <w:t>)</w:t>
      </w:r>
    </w:ins>
  </w:p>
  <w:moveToRangeEnd w:id="149"/>
  <w:p w:rsidR="000E3218" w:rsidRDefault="000E32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260"/>
    <w:rsid w:val="00082687"/>
    <w:rsid w:val="000E3218"/>
    <w:rsid w:val="001356BF"/>
    <w:rsid w:val="001A1FAB"/>
    <w:rsid w:val="00410C3D"/>
    <w:rsid w:val="0041625B"/>
    <w:rsid w:val="005C1260"/>
    <w:rsid w:val="006D538D"/>
    <w:rsid w:val="00707F37"/>
    <w:rsid w:val="00BB6774"/>
    <w:rsid w:val="00FB1A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126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135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6BF"/>
    <w:rPr>
      <w:rFonts w:ascii="Tahoma" w:hAnsi="Tahoma" w:cs="Tahoma"/>
      <w:sz w:val="16"/>
      <w:szCs w:val="16"/>
    </w:rPr>
  </w:style>
  <w:style w:type="paragraph" w:styleId="Header">
    <w:name w:val="header"/>
    <w:basedOn w:val="Normal"/>
    <w:link w:val="HeaderChar"/>
    <w:uiPriority w:val="99"/>
    <w:unhideWhenUsed/>
    <w:rsid w:val="000E32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3218"/>
  </w:style>
  <w:style w:type="paragraph" w:styleId="Footer">
    <w:name w:val="footer"/>
    <w:basedOn w:val="Normal"/>
    <w:link w:val="FooterChar"/>
    <w:uiPriority w:val="99"/>
    <w:unhideWhenUsed/>
    <w:rsid w:val="000E32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32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126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135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6BF"/>
    <w:rPr>
      <w:rFonts w:ascii="Tahoma" w:hAnsi="Tahoma" w:cs="Tahoma"/>
      <w:sz w:val="16"/>
      <w:szCs w:val="16"/>
    </w:rPr>
  </w:style>
  <w:style w:type="paragraph" w:styleId="Header">
    <w:name w:val="header"/>
    <w:basedOn w:val="Normal"/>
    <w:link w:val="HeaderChar"/>
    <w:uiPriority w:val="99"/>
    <w:unhideWhenUsed/>
    <w:rsid w:val="000E32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3218"/>
  </w:style>
  <w:style w:type="paragraph" w:styleId="Footer">
    <w:name w:val="footer"/>
    <w:basedOn w:val="Normal"/>
    <w:link w:val="FooterChar"/>
    <w:uiPriority w:val="99"/>
    <w:unhideWhenUsed/>
    <w:rsid w:val="000E32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3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896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BDD9E-35F2-4626-BC8A-4ABD988F2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Financial Synergy</Company>
  <LinksUpToDate>false</LinksUpToDate>
  <CharactersWithSpaces>7343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 Hall</dc:creator>
  <cp:lastModifiedBy>Mike Kath</cp:lastModifiedBy>
  <cp:revision>2</cp:revision>
  <dcterms:created xsi:type="dcterms:W3CDTF">2015-09-08T05:27:00Z</dcterms:created>
  <dcterms:modified xsi:type="dcterms:W3CDTF">2015-09-08T05:27:00Z</dcterms:modified>
</cp:coreProperties>
</file>